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C8" w:rsidRDefault="000237A5" w:rsidP="00424DD5">
      <w:pPr>
        <w:ind w:firstLine="720"/>
        <w:rPr>
          <w:ins w:id="0" w:author="Brokk Toggerson" w:date="2017-05-25T09:57:00Z"/>
        </w:rPr>
      </w:pPr>
      <w:del w:id="1" w:author="Brokk Toggerson" w:date="2017-05-25T09:47:00Z">
        <w:r w:rsidDel="009677C8">
          <w:delText xml:space="preserve"> </w:delText>
        </w:r>
      </w:del>
      <w:r w:rsidR="00424DD5">
        <w:t xml:space="preserve">This </w:t>
      </w:r>
      <w:del w:id="2" w:author="Brokk Toggerson" w:date="2017-05-25T09:47:00Z">
        <w:r w:rsidR="00424DD5" w:rsidDel="009677C8">
          <w:delText xml:space="preserve">video </w:delText>
        </w:r>
      </w:del>
      <w:ins w:id="3" w:author="Brokk Toggerson" w:date="2017-05-25T09:47:00Z">
        <w:r w:rsidR="009677C8">
          <w:t>section</w:t>
        </w:r>
      </w:ins>
      <w:del w:id="4" w:author="Brokk Toggerson" w:date="2017-05-25T09:47:00Z">
        <w:r w:rsidR="00424DD5" w:rsidDel="009677C8">
          <w:delText>for</w:delText>
        </w:r>
      </w:del>
      <w:r w:rsidR="00424DD5">
        <w:t xml:space="preserve"> focuses on some basic statistics facts that we will need for this class. </w:t>
      </w:r>
    </w:p>
    <w:p w:rsidR="009677C8" w:rsidRDefault="00D22937" w:rsidP="009677C8">
      <w:pPr>
        <w:pStyle w:val="Heading1"/>
        <w:rPr>
          <w:ins w:id="5" w:author="Brokk Toggerson" w:date="2017-05-25T09:57:00Z"/>
        </w:rPr>
        <w:pPrChange w:id="6" w:author="Brokk Toggerson" w:date="2017-05-25T09:57:00Z">
          <w:pPr>
            <w:ind w:firstLine="720"/>
          </w:pPr>
        </w:pPrChange>
      </w:pPr>
      <w:ins w:id="7" w:author="Brokk Toggerson" w:date="2017-05-25T09:57:00Z">
        <w:r>
          <w:t>More on digits in homework</w:t>
        </w:r>
      </w:ins>
    </w:p>
    <w:p w:rsidR="00424DD5" w:rsidRDefault="00424DD5" w:rsidP="00424DD5">
      <w:pPr>
        <w:ind w:firstLine="720"/>
        <w:rPr>
          <w:ins w:id="8" w:author="Brokk Toggerson" w:date="2017-05-25T09:57:00Z"/>
        </w:rPr>
      </w:pPr>
      <w:r>
        <w:t>Before we begin</w:t>
      </w:r>
      <w:del w:id="9" w:author="Brokk Toggerson" w:date="2017-05-25T09:47:00Z">
        <w:r w:rsidDel="009677C8">
          <w:delText xml:space="preserve"> this video</w:delText>
        </w:r>
      </w:del>
      <w:r>
        <w:t xml:space="preserve">, I want to </w:t>
      </w:r>
      <w:del w:id="10" w:author="Brokk Toggerson" w:date="2017-05-25T09:47:00Z">
        <w:r w:rsidDel="009677C8">
          <w:delText xml:space="preserve">have </w:delText>
        </w:r>
      </w:del>
      <w:ins w:id="11" w:author="Brokk Toggerson" w:date="2017-05-25T09:47:00Z">
        <w:r w:rsidR="009677C8">
          <w:t xml:space="preserve">make </w:t>
        </w:r>
      </w:ins>
      <w:r>
        <w:t xml:space="preserve">a little bit more of a comment on the use of the right number of digits to present. For this course, I am assuming that you’ve already read </w:t>
      </w:r>
      <w:ins w:id="12" w:author="Brokk Toggerson" w:date="2017-05-25T09:48:00Z">
        <w:r w:rsidR="009677C8">
          <w:t xml:space="preserve">section 1.3 </w:t>
        </w:r>
      </w:ins>
      <w:del w:id="13" w:author="Brokk Toggerson" w:date="2017-05-25T09:48:00Z">
        <w:r w:rsidDel="009677C8">
          <w:delText xml:space="preserve">the document “Some Important Points About Significant Figures” on </w:delText>
        </w:r>
      </w:del>
      <w:ins w:id="14" w:author="Brokk Toggerson" w:date="2017-05-25T09:48:00Z">
        <w:r w:rsidR="009677C8">
          <w:t xml:space="preserve">in </w:t>
        </w:r>
      </w:ins>
      <w:proofErr w:type="spellStart"/>
      <w:r>
        <w:t>Perusall</w:t>
      </w:r>
      <w:proofErr w:type="spellEnd"/>
      <w:r>
        <w:t xml:space="preserve">. For the problems in class and on exams, the </w:t>
      </w:r>
      <w:r w:rsidR="006B2699">
        <w:t>three-digit</w:t>
      </w:r>
      <w:r>
        <w:t xml:space="preserve"> rule discussed in that </w:t>
      </w:r>
      <w:ins w:id="15" w:author="Brokk Toggerson" w:date="2017-05-25T09:48:00Z">
        <w:r w:rsidR="009677C8">
          <w:t>section</w:t>
        </w:r>
      </w:ins>
      <w:del w:id="16" w:author="Brokk Toggerson" w:date="2017-05-25T09:48:00Z">
        <w:r w:rsidDel="009677C8">
          <w:delText>document</w:delText>
        </w:r>
      </w:del>
      <w:r>
        <w:t xml:space="preserve"> is what </w:t>
      </w:r>
      <w:del w:id="17" w:author="Brokk Toggerson" w:date="2017-05-25T09:48:00Z">
        <w:r w:rsidDel="009677C8">
          <w:delText>we’ll</w:delText>
        </w:r>
      </w:del>
      <w:ins w:id="18" w:author="Brokk Toggerson" w:date="2017-05-25T09:48:00Z">
        <w:r w:rsidR="009677C8">
          <w:t>we will</w:t>
        </w:r>
      </w:ins>
      <w:r>
        <w:t xml:space="preserve"> go with. For homework on mastering physics, however, answers will be judged as correct if they are within two percent of the correct value, so my suggestion is to just put in plenty of digits. You may get a message that </w:t>
      </w:r>
      <w:ins w:id="19" w:author="Brokk Toggerson" w:date="2017-05-25T09:48:00Z">
        <w:r w:rsidR="009677C8">
          <w:t>says something about incorrect number of significant figures if you do this.</w:t>
        </w:r>
      </w:ins>
      <w:del w:id="20" w:author="Brokk Toggerson" w:date="2017-05-25T09:49:00Z">
        <w:r w:rsidDel="009677C8">
          <w:delText>looks something like this</w:delText>
        </w:r>
      </w:del>
      <w:r>
        <w:t xml:space="preserve">. </w:t>
      </w:r>
      <w:proofErr w:type="spellStart"/>
      <w:ins w:id="21" w:author="Brokk Toggerson" w:date="2017-05-25T09:49:00Z">
        <w:r w:rsidR="009677C8">
          <w:t>However</w:t>
        </w:r>
      </w:ins>
      <w:del w:id="22" w:author="Brokk Toggerson" w:date="2017-05-25T09:49:00Z">
        <w:r w:rsidDel="009677C8">
          <w:delText xml:space="preserve">If you do, </w:delText>
        </w:r>
      </w:del>
      <w:r>
        <w:t>don’t</w:t>
      </w:r>
      <w:proofErr w:type="spellEnd"/>
      <w:r>
        <w:t xml:space="preserve"> worry about it, the problem has been graded </w:t>
      </w:r>
      <w:proofErr w:type="gramStart"/>
      <w:r>
        <w:t>correctly.</w:t>
      </w:r>
      <w:proofErr w:type="gramEnd"/>
      <w:r>
        <w:t xml:space="preserve"> Mastering physics is just telling you that you did your significant figures wrong. However, since I don’t care about significant figures, it’s not really a big deal; you will get full credit either way. </w:t>
      </w:r>
    </w:p>
    <w:p w:rsidR="00D22937" w:rsidRDefault="00D22937" w:rsidP="00D22937">
      <w:pPr>
        <w:pStyle w:val="Heading1"/>
        <w:pPrChange w:id="23" w:author="Brokk Toggerson" w:date="2017-05-25T09:57:00Z">
          <w:pPr>
            <w:ind w:firstLine="720"/>
          </w:pPr>
        </w:pPrChange>
      </w:pPr>
      <w:ins w:id="24" w:author="Brokk Toggerson" w:date="2017-05-25T09:57:00Z">
        <w:r>
          <w:t xml:space="preserve">How to present data for laboratory </w:t>
        </w:r>
        <w:proofErr w:type="spellStart"/>
        <w:r>
          <w:t>exerciese</w:t>
        </w:r>
      </w:ins>
      <w:proofErr w:type="spellEnd"/>
    </w:p>
    <w:p w:rsidR="00424DD5" w:rsidRDefault="00424DD5" w:rsidP="00424DD5">
      <w:pPr>
        <w:ind w:firstLine="720"/>
        <w:rPr>
          <w:ins w:id="25" w:author="Brokk Toggerson" w:date="2017-05-25T09:58:00Z"/>
        </w:rPr>
      </w:pPr>
      <w:del w:id="26" w:author="Brokk Toggerson" w:date="2017-05-25T09:51:00Z">
        <w:r w:rsidDel="009677C8">
          <w:delText xml:space="preserve">So, what are the objectives for this video? </w:delText>
        </w:r>
      </w:del>
      <w:r>
        <w:t xml:space="preserve">We have discussed how many digits to present in class on exams and in homework, but what will we do for the laboratories that we will do in class? For labs, we will use what people in research actually use: the ideas of mean and standard deviation. Before we talk about mean and standard deviation, we have to discuss a little bit about measurement. Most objects have some variation. People come in a variety of heights, for example, and even manufactured objects like, say pencils, will have a variety of lengths. If you can measure them precisely enough, this variation may be very small, if for objects made by machines, but it will still be there. Another example that’s not just lengths or heights is the number of blood cells passing through a capillary per second. This quantity will, of course, vary from second to second. Another example might be that if you have a spring based launcher of a ball, the ball will travel slightly different distances each time, if for no other reason than the spring coils slightly different ways on the molecular level with each launch. These types of variation are intrinsic, and result in variation in your measurement. However, sometimes measuring something directly is tough, and you need to use indirect methods, like we do for our library lab. One way to get a feel for the precision of your method is to make the measurement with a few different methods, with what we expect to have similar levels of precision. The variation in the results of the different methods can give a sense of the precision of your measurements; this is how we will evaluate our methods for the library lab. </w:t>
      </w:r>
    </w:p>
    <w:p w:rsidR="00D22937" w:rsidRDefault="00D22937" w:rsidP="00D22937">
      <w:pPr>
        <w:pStyle w:val="Heading1"/>
        <w:pPrChange w:id="27" w:author="Brokk Toggerson" w:date="2017-05-25T09:58:00Z">
          <w:pPr>
            <w:ind w:firstLine="720"/>
          </w:pPr>
        </w:pPrChange>
      </w:pPr>
      <w:ins w:id="28" w:author="Brokk Toggerson" w:date="2017-05-25T09:58:00Z">
        <w:r>
          <w:t>Mean and Standard Deviation</w:t>
        </w:r>
      </w:ins>
    </w:p>
    <w:p w:rsidR="0044769F" w:rsidRDefault="00424DD5" w:rsidP="00424DD5">
      <w:pPr>
        <w:ind w:firstLine="720"/>
      </w:pPr>
      <w:r>
        <w:t>To talk about the ideas of mean and standard deviation, it’s helpful to have an example. Say we took the height of 20 men from the United States and presented th</w:t>
      </w:r>
      <w:r w:rsidR="0044769F">
        <w:t>e data in the table below</w:t>
      </w:r>
      <w:r>
        <w:t>.</w:t>
      </w: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tbl>
      <w:tblPr>
        <w:tblW w:w="5000" w:type="pct"/>
        <w:tblCellMar>
          <w:left w:w="0" w:type="dxa"/>
          <w:right w:w="0" w:type="dxa"/>
        </w:tblCellMar>
        <w:tblLook w:val="0420" w:firstRow="1" w:lastRow="0" w:firstColumn="0" w:lastColumn="0" w:noHBand="0" w:noVBand="1"/>
      </w:tblPr>
      <w:tblGrid>
        <w:gridCol w:w="1762"/>
        <w:gridCol w:w="7598"/>
      </w:tblGrid>
      <w:tr w:rsidR="0044769F" w:rsidRPr="0044769F" w:rsidTr="0044769F">
        <w:tc>
          <w:tcPr>
            <w:tcW w:w="941" w:type="pct"/>
            <w:tcBorders>
              <w:top w:val="single" w:sz="8" w:space="0" w:color="000000"/>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rPr>
                <w:b/>
                <w:bCs/>
              </w:rPr>
              <w:t>Person</w:t>
            </w:r>
          </w:p>
        </w:tc>
        <w:tc>
          <w:tcPr>
            <w:tcW w:w="4059" w:type="pct"/>
            <w:tcBorders>
              <w:top w:val="single" w:sz="8" w:space="0" w:color="000000"/>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rPr>
                <w:b/>
                <w:bCs/>
              </w:rPr>
              <w:t>Height [</w:t>
            </w:r>
            <w:r w:rsidR="003D0DFD">
              <w:rPr>
                <w:b/>
                <w:bCs/>
              </w:rPr>
              <w:t xml:space="preserve"> cm</w:t>
            </w:r>
            <w:r w:rsidRPr="0044769F">
              <w:rPr>
                <w:b/>
                <w:bCs/>
              </w:rPr>
              <w:t>]</w:t>
            </w:r>
          </w:p>
        </w:tc>
      </w:tr>
      <w:tr w:rsidR="0044769F" w:rsidRPr="0044769F" w:rsidTr="0044769F">
        <w:trPr>
          <w:trHeight w:val="265"/>
        </w:trPr>
        <w:tc>
          <w:tcPr>
            <w:tcW w:w="941" w:type="pct"/>
            <w:tcBorders>
              <w:top w:val="single" w:sz="8" w:space="0" w:color="000000"/>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w:t>
            </w:r>
          </w:p>
        </w:tc>
        <w:tc>
          <w:tcPr>
            <w:tcW w:w="4059" w:type="pct"/>
            <w:tcBorders>
              <w:top w:val="single" w:sz="8" w:space="0" w:color="000000"/>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177.7</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2</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181.4</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3</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179.4</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4</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164.9</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5</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180.4</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6</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174.0</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7</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178.6</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8</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176.1</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9</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181.9</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10</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179.7</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11</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175.8</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12</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175.0</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13</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180.9</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14</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181.9</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15</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181.0</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16</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180.5</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169.2</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173.3</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19</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171.8</w:t>
            </w:r>
          </w:p>
        </w:tc>
      </w:tr>
      <w:tr w:rsidR="0044769F" w:rsidRPr="0044769F" w:rsidTr="0044769F">
        <w:trPr>
          <w:trHeight w:val="59"/>
        </w:trPr>
        <w:tc>
          <w:tcPr>
            <w:tcW w:w="941" w:type="pct"/>
            <w:tcBorders>
              <w:top w:val="nil"/>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20</w:t>
            </w:r>
          </w:p>
        </w:tc>
        <w:tc>
          <w:tcPr>
            <w:tcW w:w="4059" w:type="pct"/>
            <w:tcBorders>
              <w:top w:val="nil"/>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176.5</w:t>
            </w:r>
          </w:p>
        </w:tc>
      </w:tr>
    </w:tbl>
    <w:p w:rsidR="0044769F" w:rsidRDefault="0044769F" w:rsidP="0044769F">
      <w:pPr>
        <w:jc w:val="center"/>
      </w:pPr>
    </w:p>
    <w:p w:rsidR="00D22937" w:rsidRDefault="00424DD5" w:rsidP="00424DD5">
      <w:pPr>
        <w:ind w:firstLine="720"/>
        <w:rPr>
          <w:ins w:id="29" w:author="Brokk Toggerson" w:date="2017-05-25T09:58:00Z"/>
        </w:rPr>
      </w:pPr>
      <w:r>
        <w:t xml:space="preserve"> Note that there are no uncertainties listed in this table. Yes, the ruler that we’re using has some limit of precision, which is apparently .1</w:t>
      </w:r>
      <w:r w:rsidR="003D0DFD">
        <w:t xml:space="preserve"> cm</w:t>
      </w:r>
      <w:r>
        <w:t xml:space="preserve"> according to this t</w:t>
      </w:r>
      <w:r w:rsidR="0044769F">
        <w:t xml:space="preserve">able, but the variation between </w:t>
      </w:r>
      <w:r>
        <w:t xml:space="preserve">measurements is much larger than this, so the precision of the ruler won’t be too important. In a </w:t>
      </w:r>
      <w:r w:rsidR="006B2699">
        <w:t>well-designed</w:t>
      </w:r>
      <w:r>
        <w:t xml:space="preserve"> experiment the precision of your instruments should be much less than the intrinsic variation that you are trying to measure. </w:t>
      </w:r>
    </w:p>
    <w:p w:rsidR="00D22937" w:rsidRDefault="00D22937" w:rsidP="00D22937">
      <w:pPr>
        <w:pStyle w:val="Heading2"/>
        <w:rPr>
          <w:ins w:id="30" w:author="Brokk Toggerson" w:date="2017-05-25T09:58:00Z"/>
        </w:rPr>
        <w:pPrChange w:id="31" w:author="Brokk Toggerson" w:date="2017-05-25T09:58:00Z">
          <w:pPr>
            <w:ind w:firstLine="720"/>
          </w:pPr>
        </w:pPrChange>
      </w:pPr>
      <w:ins w:id="32" w:author="Brokk Toggerson" w:date="2017-05-25T09:58:00Z">
        <w:r>
          <w:lastRenderedPageBreak/>
          <w:t>Mean</w:t>
        </w:r>
      </w:ins>
    </w:p>
    <w:p w:rsidR="00DD2372" w:rsidRDefault="00424DD5" w:rsidP="00424DD5">
      <w:pPr>
        <w:ind w:firstLine="720"/>
      </w:pPr>
      <w:r>
        <w:t>The m</w:t>
      </w:r>
      <w:r w:rsidR="00DD2372">
        <w:t>ost complete way to report this</w:t>
      </w:r>
      <w:r>
        <w:t xml:space="preserve"> data would be to report the entire table as we’ve done here. However, this becomes impractical as more and more data are collected. Moreover, it becomes very difficult to see trends when you just got big lists of numbers. Therefore, we need ways to characterize our data. If you’re looking for a way to characterize the data, the first thing that you might think of to do would be to take the average. Now in mathematics, the word average is replaced with the word mean; they’re synonyms. There are many different symbols for mean and each discipline seems to have their own one, so I’m going to present you with all of them. I wish we could agree on which symbol to use, but we can’t, so I’m just going to show you all of what’s out there. The Greek letter </w:t>
      </w:r>
      <m:oMath>
        <m:r>
          <w:rPr>
            <w:rFonts w:ascii="Cambria Math" w:hAnsi="Cambria Math"/>
          </w:rPr>
          <m:t>µ</m:t>
        </m:r>
      </m:oMath>
      <w:r>
        <w:t xml:space="preserve"> here is a very general symbol for mean. A general tip I would have is that you learn your Greek alphabet. Another way to represent mean is, let’s say we’re using the variable </w:t>
      </w:r>
      <m:oMath>
        <m:r>
          <w:rPr>
            <w:rFonts w:ascii="Cambria Math" w:hAnsi="Cambria Math"/>
          </w:rPr>
          <m:t>H</m:t>
        </m:r>
      </m:oMath>
      <w:r>
        <w:t xml:space="preserve"> to represent the height of a man, then you might see </w:t>
      </w:r>
      <m:oMath>
        <m:bar>
          <m:barPr>
            <m:pos m:val="top"/>
            <m:ctrlPr>
              <w:rPr>
                <w:rFonts w:ascii="Cambria Math" w:hAnsi="Cambria Math"/>
                <w:i/>
              </w:rPr>
            </m:ctrlPr>
          </m:barPr>
          <m:e>
            <m:r>
              <w:rPr>
                <w:rFonts w:ascii="Cambria Math" w:hAnsi="Cambria Math"/>
              </w:rPr>
              <m:t>H</m:t>
            </m:r>
          </m:e>
        </m:bar>
      </m:oMath>
      <w:r>
        <w:t xml:space="preserve"> or </w:t>
      </w:r>
      <m:oMath>
        <m:d>
          <m:dPr>
            <m:begChr m:val="〈"/>
            <m:endChr m:val="〉"/>
            <m:ctrlPr>
              <w:rPr>
                <w:rFonts w:ascii="Cambria Math" w:hAnsi="Cambria Math"/>
                <w:i/>
              </w:rPr>
            </m:ctrlPr>
          </m:dPr>
          <m:e>
            <m:r>
              <w:rPr>
                <w:rFonts w:ascii="Cambria Math" w:hAnsi="Cambria Math"/>
              </w:rPr>
              <m:t>H</m:t>
            </m:r>
          </m:e>
        </m:d>
      </m:oMath>
      <w:r>
        <w:t xml:space="preserve"> to represent the mean. The formula for the mean is given by</w:t>
      </w:r>
    </w:p>
    <w:p w:rsidR="00DD2372" w:rsidRDefault="00DD2372" w:rsidP="006B2699">
      <w:pPr>
        <w:jc w:val="center"/>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22937" w:rsidRDefault="00424DD5" w:rsidP="00DD2372">
      <w:pPr>
        <w:rPr>
          <w:ins w:id="33" w:author="Brokk Toggerson" w:date="2017-05-25T09:59:00Z"/>
        </w:rPr>
      </w:pPr>
      <w:r>
        <w:t xml:space="preserve">Many of the equations that you might see in this video can get pretty ugly looking, but they are manageable if you stop and parse them down and read what the equation is trying to tell you. A good tip for questions is to read actually right to left. </w:t>
      </w:r>
      <w:r w:rsidR="00341752">
        <w:t>So,</w:t>
      </w:r>
      <w:r>
        <w:t xml:space="preserve"> let’s give that a shot with this equation. The letter </w:t>
      </w:r>
      <m:oMath>
        <m:r>
          <w:rPr>
            <w:rFonts w:ascii="Cambria Math" w:hAnsi="Cambria Math"/>
          </w:rPr>
          <m:t xml:space="preserve">i </m:t>
        </m:r>
      </m:oMath>
      <w:r>
        <w:t>represents an index over the measurements. He</w:t>
      </w:r>
      <w:r w:rsidR="00DD2372">
        <w:t xml:space="preserve">re we have 20 measurements, so </w:t>
      </w:r>
      <m:oMath>
        <m:r>
          <w:rPr>
            <w:rFonts w:ascii="Cambria Math" w:hAnsi="Cambria Math"/>
          </w:rPr>
          <m:t>i</m:t>
        </m:r>
      </m:oMath>
      <w:r>
        <w:t xml:space="preserve"> is an integer that runs from 1 to 20.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one specific measurement, so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is the height of the fifth person which</w:t>
      </w:r>
      <w:r w:rsidR="0044769F">
        <w:t>,</w:t>
      </w:r>
      <w:r>
        <w:t xml:space="preserve"> according to our table</w:t>
      </w:r>
      <w:r w:rsidR="0044769F">
        <w:t>,</w:t>
      </w:r>
      <w:r>
        <w:t xml:space="preserve"> is 180.4</w:t>
      </w:r>
      <w:r w:rsidR="003D0DFD">
        <w:t xml:space="preserve"> cm</w:t>
      </w:r>
      <w:r>
        <w:t>. To calculate the mean, we add up all the measurements, and then divide by the number of measurements. Let’s calculate the mean. For these data, when we add up all of the measurements, we get a sum of 3540</w:t>
      </w:r>
      <w:r w:rsidR="003D0DFD">
        <w:t xml:space="preserve"> cm</w:t>
      </w:r>
      <w:r>
        <w:t>. We divide by the number of measurements; take</w:t>
      </w:r>
      <w:r w:rsidR="0044769F">
        <w:t xml:space="preserve"> </w:t>
      </w:r>
      <m:oMath>
        <m:f>
          <m:fPr>
            <m:ctrlPr>
              <w:rPr>
                <w:rFonts w:ascii="Cambria Math" w:hAnsi="Cambria Math"/>
                <w:i/>
              </w:rPr>
            </m:ctrlPr>
          </m:fPr>
          <m:num>
            <m:r>
              <w:rPr>
                <w:rFonts w:ascii="Cambria Math" w:hAnsi="Cambria Math"/>
              </w:rPr>
              <m:t>3540cm</m:t>
            </m:r>
          </m:num>
          <m:den>
            <m:r>
              <w:rPr>
                <w:rFonts w:ascii="Cambria Math" w:hAnsi="Cambria Math"/>
              </w:rPr>
              <m:t>20cm</m:t>
            </m:r>
          </m:den>
        </m:f>
      </m:oMath>
      <w:r>
        <w:t>, which gives us a result of 177</w:t>
      </w:r>
      <w:r w:rsidR="003D0DFD">
        <w:t xml:space="preserve"> cm</w:t>
      </w:r>
      <w:r>
        <w:t>. This is our average</w:t>
      </w:r>
      <w:ins w:id="34" w:author="Brokk Toggerson" w:date="2017-05-25T09:59:00Z">
        <w:r w:rsidR="00D22937">
          <w:t xml:space="preserve"> or mean</w:t>
        </w:r>
      </w:ins>
      <w:r>
        <w:t>.</w:t>
      </w:r>
    </w:p>
    <w:p w:rsidR="00D22937" w:rsidRDefault="00D22937" w:rsidP="00D22937">
      <w:pPr>
        <w:pStyle w:val="Heading2"/>
        <w:rPr>
          <w:ins w:id="35" w:author="Brokk Toggerson" w:date="2017-05-25T09:59:00Z"/>
        </w:rPr>
        <w:pPrChange w:id="36" w:author="Brokk Toggerson" w:date="2017-05-25T09:59:00Z">
          <w:pPr/>
        </w:pPrChange>
      </w:pPr>
      <w:ins w:id="37" w:author="Brokk Toggerson" w:date="2017-05-25T09:59:00Z">
        <w:r>
          <w:t>Standard Deviation</w:t>
        </w:r>
        <w:bookmarkStart w:id="38" w:name="_GoBack"/>
        <w:bookmarkEnd w:id="38"/>
      </w:ins>
    </w:p>
    <w:p w:rsidR="00341752" w:rsidRDefault="00424DD5" w:rsidP="00DD2372">
      <w:del w:id="39" w:author="Brokk Toggerson" w:date="2017-05-25T09:59:00Z">
        <w:r w:rsidDel="00D22937">
          <w:delText xml:space="preserve"> For our mean: t</w:delText>
        </w:r>
      </w:del>
      <w:ins w:id="40" w:author="Brokk Toggerson" w:date="2017-05-25T09:59:00Z">
        <w:r w:rsidR="00D22937">
          <w:t>T</w:t>
        </w:r>
      </w:ins>
      <w:r>
        <w:t xml:space="preserve">he mean provides a great starting point for characterizing data, but it’s insufficient because it’s missing a key feature. Just representing the mean gives us no clue on how spread out these data are. Phrased differently, we don’t have any information on what is the average distance for a random data point to the mean. So if we’re looking at this question, let’s try to translate this question into mathematics. Well, the distance from a given data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to the mean would be </w:t>
      </w:r>
      <m:oMath>
        <m:d>
          <m:dPr>
            <m:begChr m:val="〈"/>
            <m:endChr m:val="〉"/>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and the average distance would be, well, take all of these different distances,</w:t>
      </w:r>
      <w:r w:rsidR="003D0DFD">
        <w:t xml:space="preserve"> </w:t>
      </w:r>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add them all up and divide by the number of measurements. </w:t>
      </w:r>
    </w:p>
    <w:p w:rsidR="009677C8" w:rsidRDefault="00424DD5" w:rsidP="00341752">
      <w:pPr>
        <w:ind w:firstLine="720"/>
      </w:pPr>
      <w:r>
        <w:t>However, this idea has a problem. Some distances are lower than the mean. For example, person 6 is slightly shorter than our average. So</w:t>
      </w:r>
      <w:r w:rsidR="00341752">
        <w:t>,</w:t>
      </w:r>
      <w:r>
        <w:t xml:space="preserve"> his distance to the mean will be positive, while some people are taller than the average, for example person 2, so their distance to the mean will be negative. If I add up positive numbers and negative numbers, I’ll probably get a result that’s very close to zero due to the cancellation. So how can we get around this problem? Well</w:t>
      </w:r>
      <w:r w:rsidR="00341752">
        <w:t>,</w:t>
      </w:r>
      <w:r>
        <w:t xml:space="preserve"> you might think absolute values, but for calculus reasons, absolute values have some problems, so a better way to get around having negative numbers is to look at squaring them, because no matter what, when I take a number and square it, the result is positive. So</w:t>
      </w:r>
      <w:r w:rsidR="00341752">
        <w:t>,</w:t>
      </w:r>
      <w:r>
        <w:t xml:space="preserve"> let’s look at the average squared distance from the mean. Mathematically, the average squared distance from the mean would be, take the distance from the data </w:t>
      </w:r>
      <w:r>
        <w:lastRenderedPageBreak/>
        <w:t xml:space="preserve">point to the mean, just mean minus data point, square it, add them all up and divide by the number of measurements. </w:t>
      </w:r>
    </w:p>
    <w:p w:rsidR="009677C8" w:rsidRDefault="009677C8" w:rsidP="00341752">
      <w:pPr>
        <w:ind w:firstLine="720"/>
      </w:pPr>
      <m:oMathPara>
        <m:oMath>
          <m:sSup>
            <m:sSupPr>
              <m:ctrlPr>
                <w:ins w:id="41" w:author="Brokk Toggerson" w:date="2017-05-25T09:53:00Z">
                  <w:rPr>
                    <w:rFonts w:ascii="Cambria Math" w:hAnsi="Cambria Math"/>
                    <w:i/>
                  </w:rPr>
                </w:ins>
              </m:ctrlPr>
            </m:sSupPr>
            <m:e>
              <m:r>
                <w:ins w:id="42" w:author="Brokk Toggerson" w:date="2017-05-25T09:53:00Z">
                  <w:rPr>
                    <w:rFonts w:ascii="Cambria Math" w:hAnsi="Cambria Math"/>
                  </w:rPr>
                  <m:t>σ</m:t>
                </w:ins>
              </m:r>
            </m:e>
            <m:sup>
              <m:r>
                <w:ins w:id="43" w:author="Brokk Toggerson" w:date="2017-05-25T09:53:00Z">
                  <w:rPr>
                    <w:rFonts w:ascii="Cambria Math" w:hAnsi="Cambria Math"/>
                  </w:rPr>
                  <m:t>2</m:t>
                </w:ins>
              </m:r>
            </m:sup>
          </m:sSup>
          <m:r>
            <w:ins w:id="44" w:author="Brokk Toggerson" w:date="2017-05-25T09:53:00Z">
              <w:rPr>
                <w:rFonts w:ascii="Cambria Math" w:hAnsi="Cambria Math"/>
              </w:rPr>
              <m:t>=</m:t>
            </w:ins>
          </m:r>
          <m:f>
            <m:fPr>
              <m:ctrlPr>
                <w:ins w:id="45" w:author="Brokk Toggerson" w:date="2017-05-25T09:53:00Z">
                  <w:rPr>
                    <w:rFonts w:ascii="Cambria Math" w:hAnsi="Cambria Math"/>
                    <w:i/>
                  </w:rPr>
                </w:ins>
              </m:ctrlPr>
            </m:fPr>
            <m:num>
              <m:r>
                <w:ins w:id="46" w:author="Brokk Toggerson" w:date="2017-05-25T09:53:00Z">
                  <w:rPr>
                    <w:rFonts w:ascii="Cambria Math" w:hAnsi="Cambria Math"/>
                  </w:rPr>
                  <m:t>1</m:t>
                </w:ins>
              </m:r>
            </m:num>
            <m:den>
              <m:r>
                <w:ins w:id="47" w:author="Brokk Toggerson" w:date="2017-05-25T09:53:00Z">
                  <w:rPr>
                    <w:rFonts w:ascii="Cambria Math" w:hAnsi="Cambria Math"/>
                  </w:rPr>
                  <m:t>n</m:t>
                </w:ins>
              </m:r>
            </m:den>
          </m:f>
          <m:nary>
            <m:naryPr>
              <m:chr m:val="∑"/>
              <m:ctrlPr>
                <w:ins w:id="48" w:author="Brokk Toggerson" w:date="2017-05-25T09:53:00Z">
                  <w:rPr>
                    <w:rFonts w:ascii="Cambria Math" w:hAnsi="Cambria Math"/>
                    <w:i/>
                  </w:rPr>
                </w:ins>
              </m:ctrlPr>
            </m:naryPr>
            <m:sub>
              <m:r>
                <w:ins w:id="49" w:author="Brokk Toggerson" w:date="2017-05-25T09:53:00Z">
                  <w:rPr>
                    <w:rFonts w:ascii="Cambria Math" w:hAnsi="Cambria Math"/>
                  </w:rPr>
                  <m:t>i</m:t>
                </w:ins>
              </m:r>
            </m:sub>
            <m:sup>
              <m:r>
                <w:ins w:id="50" w:author="Brokk Toggerson" w:date="2017-05-25T09:53:00Z">
                  <w:rPr>
                    <w:rFonts w:ascii="Cambria Math" w:hAnsi="Cambria Math"/>
                  </w:rPr>
                  <m:t>n</m:t>
                </w:ins>
              </m:r>
            </m:sup>
            <m:e>
              <m:r>
                <w:ins w:id="51" w:author="Brokk Toggerson" w:date="2017-05-25T09:53:00Z">
                  <w:rPr>
                    <w:rFonts w:ascii="Cambria Math" w:hAnsi="Cambria Math"/>
                  </w:rPr>
                  <m:t>(</m:t>
                </w:ins>
              </m:r>
              <m:sSub>
                <m:sSubPr>
                  <m:ctrlPr>
                    <w:ins w:id="52" w:author="Brokk Toggerson" w:date="2017-05-25T09:53:00Z">
                      <w:rPr>
                        <w:rFonts w:ascii="Cambria Math" w:hAnsi="Cambria Math"/>
                        <w:i/>
                      </w:rPr>
                    </w:ins>
                  </m:ctrlPr>
                </m:sSubPr>
                <m:e>
                  <m:r>
                    <w:ins w:id="53" w:author="Brokk Toggerson" w:date="2017-05-25T09:53:00Z">
                      <w:rPr>
                        <w:rFonts w:ascii="Cambria Math" w:hAnsi="Cambria Math"/>
                      </w:rPr>
                      <m:t>x</m:t>
                    </w:ins>
                  </m:r>
                </m:e>
                <m:sub>
                  <m:r>
                    <w:ins w:id="54" w:author="Brokk Toggerson" w:date="2017-05-25T09:53:00Z">
                      <w:rPr>
                        <w:rFonts w:ascii="Cambria Math" w:hAnsi="Cambria Math"/>
                      </w:rPr>
                      <m:t>i</m:t>
                    </w:ins>
                  </m:r>
                </m:sub>
              </m:sSub>
              <m:r>
                <w:ins w:id="55" w:author="Brokk Toggerson" w:date="2017-05-25T09:53:00Z">
                  <w:rPr>
                    <w:rFonts w:ascii="Cambria Math" w:hAnsi="Cambria Math"/>
                  </w:rPr>
                  <m:t>-μ</m:t>
                </w:ins>
              </m:r>
              <m:sSup>
                <m:sSupPr>
                  <m:ctrlPr>
                    <w:ins w:id="56" w:author="Brokk Toggerson" w:date="2017-05-25T09:53:00Z">
                      <w:rPr>
                        <w:rFonts w:ascii="Cambria Math" w:hAnsi="Cambria Math"/>
                        <w:i/>
                      </w:rPr>
                    </w:ins>
                  </m:ctrlPr>
                </m:sSupPr>
                <m:e>
                  <m:r>
                    <w:ins w:id="57" w:author="Brokk Toggerson" w:date="2017-05-25T09:53:00Z">
                      <w:rPr>
                        <w:rFonts w:ascii="Cambria Math" w:hAnsi="Cambria Math"/>
                      </w:rPr>
                      <m:t>)</m:t>
                    </w:ins>
                  </m:r>
                </m:e>
                <m:sup>
                  <m:r>
                    <w:ins w:id="58" w:author="Brokk Toggerson" w:date="2017-05-25T09:53:00Z">
                      <w:rPr>
                        <w:rFonts w:ascii="Cambria Math" w:hAnsi="Cambria Math"/>
                      </w:rPr>
                      <m:t>2</m:t>
                    </w:ins>
                  </m:r>
                </m:sup>
              </m:sSup>
            </m:e>
          </m:nary>
        </m:oMath>
      </m:oMathPara>
    </w:p>
    <w:p w:rsidR="00341752" w:rsidRDefault="00424DD5" w:rsidP="009677C8">
      <w:pPr>
        <w:pPrChange w:id="59" w:author="Brokk Toggerson" w:date="2017-05-25T09:53:00Z">
          <w:pPr>
            <w:ind w:firstLine="720"/>
          </w:pPr>
        </w:pPrChange>
      </w:pPr>
      <w:r>
        <w:t>Now all the numbers being added are positive, so there’s no cancellation. This quantity is called the variance, and we will label it with the variable</w:t>
      </w:r>
      <w:r w:rsidR="00341752">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for reasons that will become apparent in a moment. Let’s calculate the variance for this data. Again, variance is kind of an ugly formula, so you really got to slow down and take it one piece at a time. So let’s take an entry I equals 1 and what do we do, take the entry and subtract it from the mean. This for I equals 1 is negative .7</w:t>
      </w:r>
      <w:r w:rsidR="003D0DFD">
        <w:t xml:space="preserve"> cm</w:t>
      </w:r>
      <w:r>
        <w:t>. We repeat this for all of our data. We get these results. Next in variance, we see we should square so for I equals 1 the result is .49</w:t>
      </w:r>
      <w:r w:rsidR="003D0DFD">
        <w:t xml:space="preserve"> cm</w:t>
      </w:r>
      <w:r w:rsidR="003D0DFD" w:rsidRPr="003D0DFD">
        <w:rPr>
          <w:vertAlign w:val="superscript"/>
        </w:rPr>
        <w:t>2</w:t>
      </w:r>
      <w:r>
        <w:t>. I want to point out that we’ve now moved from</w:t>
      </w:r>
      <w:r w:rsidR="003D0DFD">
        <w:t xml:space="preserve"> cm</w:t>
      </w:r>
      <w:r>
        <w:t xml:space="preserve"> to</w:t>
      </w:r>
      <w:r w:rsidR="003D0DFD">
        <w:t xml:space="preserve"> cm</w:t>
      </w:r>
      <w:r w:rsidR="003D0DFD" w:rsidRPr="003D0DFD">
        <w:rPr>
          <w:vertAlign w:val="superscript"/>
        </w:rPr>
        <w:t>2</w:t>
      </w:r>
      <w:r>
        <w:t>, because when you square a number with units, you got to square the units too, and when we repeat it for all of our data and get these results to calculate variance, we take all of these numbers and ad</w:t>
      </w:r>
      <w:r w:rsidR="00341752">
        <w:t>d them up, which gives us 403.5</w:t>
      </w:r>
      <w:r w:rsidR="003D0DFD">
        <w:t xml:space="preserve">  cm2</w:t>
      </w:r>
      <w:r>
        <w:t>. To get the variance divided by the number of measurements, which in this case is 20 giving us a variance of 20.2</w:t>
      </w:r>
      <w:r w:rsidR="003D0DFD">
        <w:t xml:space="preserve"> cm</w:t>
      </w:r>
      <w:r w:rsidR="003D0DFD" w:rsidRPr="003D0DFD">
        <w:rPr>
          <w:vertAlign w:val="superscript"/>
        </w:rPr>
        <w:t>2</w:t>
      </w:r>
      <w:r>
        <w:t xml:space="preserve">. </w:t>
      </w:r>
    </w:p>
    <w:p w:rsidR="000237A5" w:rsidRDefault="00424DD5" w:rsidP="00341752">
      <w:pPr>
        <w:ind w:firstLine="720"/>
      </w:pPr>
      <w:r>
        <w:t>Now variance has different units than mean, as we’ve already seen. The mean for this data set is 177.0</w:t>
      </w:r>
      <w:r w:rsidR="003D0DFD">
        <w:t xml:space="preserve"> cm</w:t>
      </w:r>
      <w:r>
        <w:t xml:space="preserve"> while the variance is 20.2</w:t>
      </w:r>
      <w:r w:rsidR="003D0DFD">
        <w:t xml:space="preserve"> cm</w:t>
      </w:r>
      <w:r w:rsidR="003D0DFD" w:rsidRPr="003D0DFD">
        <w:rPr>
          <w:vertAlign w:val="superscript"/>
        </w:rPr>
        <w:t>2</w:t>
      </w:r>
      <w:r>
        <w:t>. It’s very difficult to compare numbers with different units, so to deal with this, we, instead of looking at the variance, look at the standard deviation, which we represent by</w:t>
      </w:r>
      <m:oMath>
        <m:r>
          <w:rPr>
            <w:rFonts w:ascii="Cambria Math" w:hAnsi="Cambria Math"/>
          </w:rPr>
          <m:t xml:space="preserve"> σ</m:t>
        </m:r>
      </m:oMath>
      <w:r>
        <w:t xml:space="preserve">. </w:t>
      </w:r>
      <w:r w:rsidR="00341752">
        <w:t>So,</w:t>
      </w:r>
      <w:r>
        <w:t xml:space="preserve"> the standard deviation is the square root of the variance. This is why we represent variance with a</w:t>
      </w:r>
      <w:r w:rsidR="00341752">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In this example to get the standard deviation, we take square root of the variance so the square root of 20.2</w:t>
      </w:r>
      <w:r w:rsidR="003D0DFD">
        <w:t xml:space="preserve"> cm</w:t>
      </w:r>
      <w:r w:rsidR="003D0DFD" w:rsidRPr="003D0DFD">
        <w:rPr>
          <w:vertAlign w:val="superscript"/>
        </w:rPr>
        <w:t>2</w:t>
      </w:r>
      <w:r>
        <w:t>, to give us 4.49</w:t>
      </w:r>
      <w:r w:rsidR="003D0DFD">
        <w:t xml:space="preserve"> cm</w:t>
      </w:r>
      <w:r>
        <w:t>. Now we have two quantities that are both in</w:t>
      </w:r>
      <w:r w:rsidR="003D0DFD">
        <w:t xml:space="preserve"> cm</w:t>
      </w:r>
      <w:r>
        <w:t xml:space="preserve">, and allows us to compare them. So how do we report numbers in the laboratory exercises? In this class, most of the labs in this course will have multiple measurements. We can use these different trials to calculate a mean and a standard deviation, and we can use this standard deviation as an uncertainty and use it to tell us how many decimals we should record. In our height </w:t>
      </w:r>
      <w:r w:rsidR="00341752">
        <w:t>example,</w:t>
      </w:r>
      <w:r>
        <w:t xml:space="preserve"> we had a mean of 177</w:t>
      </w:r>
      <w:r w:rsidR="003D0DFD">
        <w:t xml:space="preserve"> cm</w:t>
      </w:r>
      <w:r>
        <w:t xml:space="preserve"> and a standard deviation a 4.49</w:t>
      </w:r>
      <w:r w:rsidR="003D0DFD">
        <w:t xml:space="preserve"> cm</w:t>
      </w:r>
      <w:r>
        <w:t>. An appropriate way to represent this result would be 177 plus or minus 4.5</w:t>
      </w:r>
      <w:r w:rsidR="003D0DFD">
        <w:t xml:space="preserve"> cm</w:t>
      </w:r>
      <w:r>
        <w:t>. This representation has a lot of advantages; it represents the average 177, and we have the standard deviation, which gives the person reading the number a sense of the spread of the data, and we have a reasonable number of digits. I’ve gone with one digit past the decimal point, and I did this based upon the standard deviation. While our standard deviation is officially 4.49, I rounded it to 4.5, because .01 is very small relative to our standard deviation, so I can’t really trust that .01. So while I removed some certainty of nice hard sig-fig rules, this is how numbers are actually reported in research, and this is how we’ll do it in class. Part of the point of the laboratory exercises to get you some experience with this sort of usage.</w:t>
      </w:r>
    </w:p>
    <w:sectPr w:rsidR="0002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okk Toggerson">
    <w15:presenceInfo w15:providerId="Windows Live" w15:userId="3be51d66422c0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86"/>
    <w:rsid w:val="000237A5"/>
    <w:rsid w:val="00341752"/>
    <w:rsid w:val="003D0DFD"/>
    <w:rsid w:val="003E2C18"/>
    <w:rsid w:val="00424DD5"/>
    <w:rsid w:val="0044769F"/>
    <w:rsid w:val="006B2699"/>
    <w:rsid w:val="00761222"/>
    <w:rsid w:val="008A19FC"/>
    <w:rsid w:val="00917D86"/>
    <w:rsid w:val="00923AB9"/>
    <w:rsid w:val="009677C8"/>
    <w:rsid w:val="00B35585"/>
    <w:rsid w:val="00B928BA"/>
    <w:rsid w:val="00D22937"/>
    <w:rsid w:val="00DD2372"/>
    <w:rsid w:val="00FB4A1B"/>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0766"/>
  <w15:chartTrackingRefBased/>
  <w15:docId w15:val="{6629AC08-E773-4C16-A9F4-71AE1197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C18"/>
    <w:rPr>
      <w:color w:val="808080"/>
    </w:rPr>
  </w:style>
  <w:style w:type="paragraph" w:styleId="BalloonText">
    <w:name w:val="Balloon Text"/>
    <w:basedOn w:val="Normal"/>
    <w:link w:val="BalloonTextChar"/>
    <w:uiPriority w:val="99"/>
    <w:semiHidden/>
    <w:unhideWhenUsed/>
    <w:rsid w:val="00967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7C8"/>
    <w:rPr>
      <w:rFonts w:ascii="Segoe UI" w:hAnsi="Segoe UI" w:cs="Segoe UI"/>
      <w:sz w:val="18"/>
      <w:szCs w:val="18"/>
    </w:rPr>
  </w:style>
  <w:style w:type="character" w:customStyle="1" w:styleId="Heading1Char">
    <w:name w:val="Heading 1 Char"/>
    <w:basedOn w:val="DefaultParagraphFont"/>
    <w:link w:val="Heading1"/>
    <w:uiPriority w:val="9"/>
    <w:rsid w:val="00967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9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76382">
      <w:bodyDiv w:val="1"/>
      <w:marLeft w:val="0"/>
      <w:marRight w:val="0"/>
      <w:marTop w:val="0"/>
      <w:marBottom w:val="0"/>
      <w:divBdr>
        <w:top w:val="none" w:sz="0" w:space="0" w:color="auto"/>
        <w:left w:val="none" w:sz="0" w:space="0" w:color="auto"/>
        <w:bottom w:val="none" w:sz="0" w:space="0" w:color="auto"/>
        <w:right w:val="none" w:sz="0" w:space="0" w:color="auto"/>
      </w:divBdr>
      <w:divsChild>
        <w:div w:id="2143116509">
          <w:marLeft w:val="0"/>
          <w:marRight w:val="0"/>
          <w:marTop w:val="0"/>
          <w:marBottom w:val="0"/>
          <w:divBdr>
            <w:top w:val="none" w:sz="0" w:space="0" w:color="auto"/>
            <w:left w:val="none" w:sz="0" w:space="0" w:color="auto"/>
            <w:bottom w:val="none" w:sz="0" w:space="0" w:color="auto"/>
            <w:right w:val="none" w:sz="0" w:space="0" w:color="auto"/>
          </w:divBdr>
        </w:div>
        <w:div w:id="788549088">
          <w:marLeft w:val="240"/>
          <w:marRight w:val="0"/>
          <w:marTop w:val="0"/>
          <w:marBottom w:val="0"/>
          <w:divBdr>
            <w:top w:val="none" w:sz="0" w:space="0" w:color="auto"/>
            <w:left w:val="none" w:sz="0" w:space="0" w:color="auto"/>
            <w:bottom w:val="none" w:sz="0" w:space="0" w:color="auto"/>
            <w:right w:val="none" w:sz="0" w:space="0" w:color="auto"/>
          </w:divBdr>
          <w:divsChild>
            <w:div w:id="2029326088">
              <w:marLeft w:val="0"/>
              <w:marRight w:val="0"/>
              <w:marTop w:val="0"/>
              <w:marBottom w:val="0"/>
              <w:divBdr>
                <w:top w:val="none" w:sz="0" w:space="0" w:color="auto"/>
                <w:left w:val="none" w:sz="0" w:space="0" w:color="auto"/>
                <w:bottom w:val="none" w:sz="0" w:space="0" w:color="auto"/>
                <w:right w:val="none" w:sz="0" w:space="0" w:color="auto"/>
              </w:divBdr>
              <w:divsChild>
                <w:div w:id="1738357293">
                  <w:marLeft w:val="0"/>
                  <w:marRight w:val="0"/>
                  <w:marTop w:val="0"/>
                  <w:marBottom w:val="0"/>
                  <w:divBdr>
                    <w:top w:val="none" w:sz="0" w:space="0" w:color="auto"/>
                    <w:left w:val="none" w:sz="0" w:space="0" w:color="auto"/>
                    <w:bottom w:val="none" w:sz="0" w:space="0" w:color="auto"/>
                    <w:right w:val="none" w:sz="0" w:space="0" w:color="auto"/>
                  </w:divBdr>
                  <w:divsChild>
                    <w:div w:id="841311228">
                      <w:marLeft w:val="0"/>
                      <w:marRight w:val="0"/>
                      <w:marTop w:val="0"/>
                      <w:marBottom w:val="0"/>
                      <w:divBdr>
                        <w:top w:val="none" w:sz="0" w:space="0" w:color="auto"/>
                        <w:left w:val="none" w:sz="0" w:space="0" w:color="auto"/>
                        <w:bottom w:val="none" w:sz="0" w:space="0" w:color="auto"/>
                        <w:right w:val="none" w:sz="0" w:space="0" w:color="auto"/>
                      </w:divBdr>
                    </w:div>
                    <w:div w:id="1723864356">
                      <w:marLeft w:val="240"/>
                      <w:marRight w:val="0"/>
                      <w:marTop w:val="0"/>
                      <w:marBottom w:val="0"/>
                      <w:divBdr>
                        <w:top w:val="none" w:sz="0" w:space="0" w:color="auto"/>
                        <w:left w:val="none" w:sz="0" w:space="0" w:color="auto"/>
                        <w:bottom w:val="none" w:sz="0" w:space="0" w:color="auto"/>
                        <w:right w:val="none" w:sz="0" w:space="0" w:color="auto"/>
                      </w:divBdr>
                    </w:div>
                    <w:div w:id="5831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887">
              <w:marLeft w:val="0"/>
              <w:marRight w:val="0"/>
              <w:marTop w:val="0"/>
              <w:marBottom w:val="0"/>
              <w:divBdr>
                <w:top w:val="none" w:sz="0" w:space="0" w:color="auto"/>
                <w:left w:val="none" w:sz="0" w:space="0" w:color="auto"/>
                <w:bottom w:val="none" w:sz="0" w:space="0" w:color="auto"/>
                <w:right w:val="none" w:sz="0" w:space="0" w:color="auto"/>
              </w:divBdr>
            </w:div>
            <w:div w:id="1001422282">
              <w:marLeft w:val="0"/>
              <w:marRight w:val="0"/>
              <w:marTop w:val="0"/>
              <w:marBottom w:val="0"/>
              <w:divBdr>
                <w:top w:val="none" w:sz="0" w:space="0" w:color="auto"/>
                <w:left w:val="none" w:sz="0" w:space="0" w:color="auto"/>
                <w:bottom w:val="none" w:sz="0" w:space="0" w:color="auto"/>
                <w:right w:val="none" w:sz="0" w:space="0" w:color="auto"/>
              </w:divBdr>
            </w:div>
            <w:div w:id="1691645387">
              <w:marLeft w:val="0"/>
              <w:marRight w:val="0"/>
              <w:marTop w:val="0"/>
              <w:marBottom w:val="0"/>
              <w:divBdr>
                <w:top w:val="none" w:sz="0" w:space="0" w:color="auto"/>
                <w:left w:val="none" w:sz="0" w:space="0" w:color="auto"/>
                <w:bottom w:val="none" w:sz="0" w:space="0" w:color="auto"/>
                <w:right w:val="none" w:sz="0" w:space="0" w:color="auto"/>
              </w:divBdr>
              <w:divsChild>
                <w:div w:id="289821881">
                  <w:marLeft w:val="0"/>
                  <w:marRight w:val="0"/>
                  <w:marTop w:val="0"/>
                  <w:marBottom w:val="0"/>
                  <w:divBdr>
                    <w:top w:val="none" w:sz="0" w:space="0" w:color="auto"/>
                    <w:left w:val="none" w:sz="0" w:space="0" w:color="auto"/>
                    <w:bottom w:val="none" w:sz="0" w:space="0" w:color="auto"/>
                    <w:right w:val="none" w:sz="0" w:space="0" w:color="auto"/>
                  </w:divBdr>
                  <w:divsChild>
                    <w:div w:id="1237321844">
                      <w:marLeft w:val="0"/>
                      <w:marRight w:val="0"/>
                      <w:marTop w:val="0"/>
                      <w:marBottom w:val="0"/>
                      <w:divBdr>
                        <w:top w:val="none" w:sz="0" w:space="0" w:color="auto"/>
                        <w:left w:val="none" w:sz="0" w:space="0" w:color="auto"/>
                        <w:bottom w:val="none" w:sz="0" w:space="0" w:color="auto"/>
                        <w:right w:val="none" w:sz="0" w:space="0" w:color="auto"/>
                      </w:divBdr>
                    </w:div>
                    <w:div w:id="1535843079">
                      <w:marLeft w:val="240"/>
                      <w:marRight w:val="0"/>
                      <w:marTop w:val="0"/>
                      <w:marBottom w:val="0"/>
                      <w:divBdr>
                        <w:top w:val="none" w:sz="0" w:space="0" w:color="auto"/>
                        <w:left w:val="none" w:sz="0" w:space="0" w:color="auto"/>
                        <w:bottom w:val="none" w:sz="0" w:space="0" w:color="auto"/>
                        <w:right w:val="none" w:sz="0" w:space="0" w:color="auto"/>
                      </w:divBdr>
                    </w:div>
                    <w:div w:id="20957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675">
              <w:marLeft w:val="0"/>
              <w:marRight w:val="0"/>
              <w:marTop w:val="0"/>
              <w:marBottom w:val="0"/>
              <w:divBdr>
                <w:top w:val="none" w:sz="0" w:space="0" w:color="auto"/>
                <w:left w:val="none" w:sz="0" w:space="0" w:color="auto"/>
                <w:bottom w:val="none" w:sz="0" w:space="0" w:color="auto"/>
                <w:right w:val="none" w:sz="0" w:space="0" w:color="auto"/>
              </w:divBdr>
              <w:divsChild>
                <w:div w:id="1729918751">
                  <w:marLeft w:val="0"/>
                  <w:marRight w:val="0"/>
                  <w:marTop w:val="0"/>
                  <w:marBottom w:val="0"/>
                  <w:divBdr>
                    <w:top w:val="none" w:sz="0" w:space="0" w:color="auto"/>
                    <w:left w:val="none" w:sz="0" w:space="0" w:color="auto"/>
                    <w:bottom w:val="none" w:sz="0" w:space="0" w:color="auto"/>
                    <w:right w:val="none" w:sz="0" w:space="0" w:color="auto"/>
                  </w:divBdr>
                  <w:divsChild>
                    <w:div w:id="470514344">
                      <w:marLeft w:val="0"/>
                      <w:marRight w:val="0"/>
                      <w:marTop w:val="0"/>
                      <w:marBottom w:val="0"/>
                      <w:divBdr>
                        <w:top w:val="none" w:sz="0" w:space="0" w:color="auto"/>
                        <w:left w:val="none" w:sz="0" w:space="0" w:color="auto"/>
                        <w:bottom w:val="none" w:sz="0" w:space="0" w:color="auto"/>
                        <w:right w:val="none" w:sz="0" w:space="0" w:color="auto"/>
                      </w:divBdr>
                    </w:div>
                    <w:div w:id="464474271">
                      <w:marLeft w:val="240"/>
                      <w:marRight w:val="0"/>
                      <w:marTop w:val="0"/>
                      <w:marBottom w:val="0"/>
                      <w:divBdr>
                        <w:top w:val="none" w:sz="0" w:space="0" w:color="auto"/>
                        <w:left w:val="none" w:sz="0" w:space="0" w:color="auto"/>
                        <w:bottom w:val="none" w:sz="0" w:space="0" w:color="auto"/>
                        <w:right w:val="none" w:sz="0" w:space="0" w:color="auto"/>
                      </w:divBdr>
                    </w:div>
                    <w:div w:id="337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609">
              <w:marLeft w:val="0"/>
              <w:marRight w:val="0"/>
              <w:marTop w:val="0"/>
              <w:marBottom w:val="0"/>
              <w:divBdr>
                <w:top w:val="none" w:sz="0" w:space="0" w:color="auto"/>
                <w:left w:val="none" w:sz="0" w:space="0" w:color="auto"/>
                <w:bottom w:val="none" w:sz="0" w:space="0" w:color="auto"/>
                <w:right w:val="none" w:sz="0" w:space="0" w:color="auto"/>
              </w:divBdr>
              <w:divsChild>
                <w:div w:id="384837158">
                  <w:marLeft w:val="0"/>
                  <w:marRight w:val="0"/>
                  <w:marTop w:val="0"/>
                  <w:marBottom w:val="0"/>
                  <w:divBdr>
                    <w:top w:val="none" w:sz="0" w:space="0" w:color="auto"/>
                    <w:left w:val="none" w:sz="0" w:space="0" w:color="auto"/>
                    <w:bottom w:val="none" w:sz="0" w:space="0" w:color="auto"/>
                    <w:right w:val="none" w:sz="0" w:space="0" w:color="auto"/>
                  </w:divBdr>
                  <w:divsChild>
                    <w:div w:id="1568225536">
                      <w:marLeft w:val="0"/>
                      <w:marRight w:val="0"/>
                      <w:marTop w:val="0"/>
                      <w:marBottom w:val="0"/>
                      <w:divBdr>
                        <w:top w:val="none" w:sz="0" w:space="0" w:color="auto"/>
                        <w:left w:val="none" w:sz="0" w:space="0" w:color="auto"/>
                        <w:bottom w:val="none" w:sz="0" w:space="0" w:color="auto"/>
                        <w:right w:val="none" w:sz="0" w:space="0" w:color="auto"/>
                      </w:divBdr>
                    </w:div>
                    <w:div w:id="1602300059">
                      <w:marLeft w:val="240"/>
                      <w:marRight w:val="0"/>
                      <w:marTop w:val="0"/>
                      <w:marBottom w:val="0"/>
                      <w:divBdr>
                        <w:top w:val="none" w:sz="0" w:space="0" w:color="auto"/>
                        <w:left w:val="none" w:sz="0" w:space="0" w:color="auto"/>
                        <w:bottom w:val="none" w:sz="0" w:space="0" w:color="auto"/>
                        <w:right w:val="none" w:sz="0" w:space="0" w:color="auto"/>
                      </w:divBdr>
                    </w:div>
                    <w:div w:id="15082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8300">
              <w:marLeft w:val="0"/>
              <w:marRight w:val="0"/>
              <w:marTop w:val="0"/>
              <w:marBottom w:val="0"/>
              <w:divBdr>
                <w:top w:val="none" w:sz="0" w:space="0" w:color="auto"/>
                <w:left w:val="none" w:sz="0" w:space="0" w:color="auto"/>
                <w:bottom w:val="none" w:sz="0" w:space="0" w:color="auto"/>
                <w:right w:val="none" w:sz="0" w:space="0" w:color="auto"/>
              </w:divBdr>
              <w:divsChild>
                <w:div w:id="100227937">
                  <w:marLeft w:val="0"/>
                  <w:marRight w:val="0"/>
                  <w:marTop w:val="0"/>
                  <w:marBottom w:val="0"/>
                  <w:divBdr>
                    <w:top w:val="none" w:sz="0" w:space="0" w:color="auto"/>
                    <w:left w:val="none" w:sz="0" w:space="0" w:color="auto"/>
                    <w:bottom w:val="none" w:sz="0" w:space="0" w:color="auto"/>
                    <w:right w:val="none" w:sz="0" w:space="0" w:color="auto"/>
                  </w:divBdr>
                  <w:divsChild>
                    <w:div w:id="826017994">
                      <w:marLeft w:val="0"/>
                      <w:marRight w:val="0"/>
                      <w:marTop w:val="0"/>
                      <w:marBottom w:val="0"/>
                      <w:divBdr>
                        <w:top w:val="none" w:sz="0" w:space="0" w:color="auto"/>
                        <w:left w:val="none" w:sz="0" w:space="0" w:color="auto"/>
                        <w:bottom w:val="none" w:sz="0" w:space="0" w:color="auto"/>
                        <w:right w:val="none" w:sz="0" w:space="0" w:color="auto"/>
                      </w:divBdr>
                    </w:div>
                    <w:div w:id="1011420302">
                      <w:marLeft w:val="240"/>
                      <w:marRight w:val="0"/>
                      <w:marTop w:val="0"/>
                      <w:marBottom w:val="0"/>
                      <w:divBdr>
                        <w:top w:val="none" w:sz="0" w:space="0" w:color="auto"/>
                        <w:left w:val="none" w:sz="0" w:space="0" w:color="auto"/>
                        <w:bottom w:val="none" w:sz="0" w:space="0" w:color="auto"/>
                        <w:right w:val="none" w:sz="0" w:space="0" w:color="auto"/>
                      </w:divBdr>
                    </w:div>
                    <w:div w:id="1018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5543">
              <w:marLeft w:val="0"/>
              <w:marRight w:val="0"/>
              <w:marTop w:val="0"/>
              <w:marBottom w:val="0"/>
              <w:divBdr>
                <w:top w:val="none" w:sz="0" w:space="0" w:color="auto"/>
                <w:left w:val="none" w:sz="0" w:space="0" w:color="auto"/>
                <w:bottom w:val="none" w:sz="0" w:space="0" w:color="auto"/>
                <w:right w:val="none" w:sz="0" w:space="0" w:color="auto"/>
              </w:divBdr>
              <w:divsChild>
                <w:div w:id="1400245146">
                  <w:marLeft w:val="0"/>
                  <w:marRight w:val="0"/>
                  <w:marTop w:val="0"/>
                  <w:marBottom w:val="0"/>
                  <w:divBdr>
                    <w:top w:val="none" w:sz="0" w:space="0" w:color="auto"/>
                    <w:left w:val="none" w:sz="0" w:space="0" w:color="auto"/>
                    <w:bottom w:val="none" w:sz="0" w:space="0" w:color="auto"/>
                    <w:right w:val="none" w:sz="0" w:space="0" w:color="auto"/>
                  </w:divBdr>
                  <w:divsChild>
                    <w:div w:id="1722249593">
                      <w:marLeft w:val="0"/>
                      <w:marRight w:val="0"/>
                      <w:marTop w:val="0"/>
                      <w:marBottom w:val="0"/>
                      <w:divBdr>
                        <w:top w:val="none" w:sz="0" w:space="0" w:color="auto"/>
                        <w:left w:val="none" w:sz="0" w:space="0" w:color="auto"/>
                        <w:bottom w:val="none" w:sz="0" w:space="0" w:color="auto"/>
                        <w:right w:val="none" w:sz="0" w:space="0" w:color="auto"/>
                      </w:divBdr>
                    </w:div>
                    <w:div w:id="1276476650">
                      <w:marLeft w:val="240"/>
                      <w:marRight w:val="0"/>
                      <w:marTop w:val="0"/>
                      <w:marBottom w:val="0"/>
                      <w:divBdr>
                        <w:top w:val="none" w:sz="0" w:space="0" w:color="auto"/>
                        <w:left w:val="none" w:sz="0" w:space="0" w:color="auto"/>
                        <w:bottom w:val="none" w:sz="0" w:space="0" w:color="auto"/>
                        <w:right w:val="none" w:sz="0" w:space="0" w:color="auto"/>
                      </w:divBdr>
                    </w:div>
                    <w:div w:id="11236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98">
              <w:marLeft w:val="0"/>
              <w:marRight w:val="0"/>
              <w:marTop w:val="0"/>
              <w:marBottom w:val="0"/>
              <w:divBdr>
                <w:top w:val="none" w:sz="0" w:space="0" w:color="auto"/>
                <w:left w:val="none" w:sz="0" w:space="0" w:color="auto"/>
                <w:bottom w:val="none" w:sz="0" w:space="0" w:color="auto"/>
                <w:right w:val="none" w:sz="0" w:space="0" w:color="auto"/>
              </w:divBdr>
            </w:div>
            <w:div w:id="1896890426">
              <w:marLeft w:val="0"/>
              <w:marRight w:val="0"/>
              <w:marTop w:val="0"/>
              <w:marBottom w:val="0"/>
              <w:divBdr>
                <w:top w:val="none" w:sz="0" w:space="0" w:color="auto"/>
                <w:left w:val="none" w:sz="0" w:space="0" w:color="auto"/>
                <w:bottom w:val="none" w:sz="0" w:space="0" w:color="auto"/>
                <w:right w:val="none" w:sz="0" w:space="0" w:color="auto"/>
              </w:divBdr>
              <w:divsChild>
                <w:div w:id="1136874681">
                  <w:marLeft w:val="0"/>
                  <w:marRight w:val="0"/>
                  <w:marTop w:val="0"/>
                  <w:marBottom w:val="0"/>
                  <w:divBdr>
                    <w:top w:val="none" w:sz="0" w:space="0" w:color="auto"/>
                    <w:left w:val="none" w:sz="0" w:space="0" w:color="auto"/>
                    <w:bottom w:val="none" w:sz="0" w:space="0" w:color="auto"/>
                    <w:right w:val="none" w:sz="0" w:space="0" w:color="auto"/>
                  </w:divBdr>
                  <w:divsChild>
                    <w:div w:id="875696611">
                      <w:marLeft w:val="0"/>
                      <w:marRight w:val="0"/>
                      <w:marTop w:val="0"/>
                      <w:marBottom w:val="0"/>
                      <w:divBdr>
                        <w:top w:val="none" w:sz="0" w:space="0" w:color="auto"/>
                        <w:left w:val="none" w:sz="0" w:space="0" w:color="auto"/>
                        <w:bottom w:val="none" w:sz="0" w:space="0" w:color="auto"/>
                        <w:right w:val="none" w:sz="0" w:space="0" w:color="auto"/>
                      </w:divBdr>
                    </w:div>
                    <w:div w:id="1259483505">
                      <w:marLeft w:val="240"/>
                      <w:marRight w:val="0"/>
                      <w:marTop w:val="0"/>
                      <w:marBottom w:val="0"/>
                      <w:divBdr>
                        <w:top w:val="none" w:sz="0" w:space="0" w:color="auto"/>
                        <w:left w:val="none" w:sz="0" w:space="0" w:color="auto"/>
                        <w:bottom w:val="none" w:sz="0" w:space="0" w:color="auto"/>
                        <w:right w:val="none" w:sz="0" w:space="0" w:color="auto"/>
                      </w:divBdr>
                    </w:div>
                    <w:div w:id="11061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647">
              <w:marLeft w:val="0"/>
              <w:marRight w:val="0"/>
              <w:marTop w:val="0"/>
              <w:marBottom w:val="0"/>
              <w:divBdr>
                <w:top w:val="none" w:sz="0" w:space="0" w:color="auto"/>
                <w:left w:val="none" w:sz="0" w:space="0" w:color="auto"/>
                <w:bottom w:val="none" w:sz="0" w:space="0" w:color="auto"/>
                <w:right w:val="none" w:sz="0" w:space="0" w:color="auto"/>
              </w:divBdr>
            </w:div>
            <w:div w:id="668944058">
              <w:marLeft w:val="0"/>
              <w:marRight w:val="0"/>
              <w:marTop w:val="0"/>
              <w:marBottom w:val="0"/>
              <w:divBdr>
                <w:top w:val="none" w:sz="0" w:space="0" w:color="auto"/>
                <w:left w:val="none" w:sz="0" w:space="0" w:color="auto"/>
                <w:bottom w:val="none" w:sz="0" w:space="0" w:color="auto"/>
                <w:right w:val="none" w:sz="0" w:space="0" w:color="auto"/>
              </w:divBdr>
              <w:divsChild>
                <w:div w:id="1799911453">
                  <w:marLeft w:val="0"/>
                  <w:marRight w:val="0"/>
                  <w:marTop w:val="0"/>
                  <w:marBottom w:val="0"/>
                  <w:divBdr>
                    <w:top w:val="none" w:sz="0" w:space="0" w:color="auto"/>
                    <w:left w:val="none" w:sz="0" w:space="0" w:color="auto"/>
                    <w:bottom w:val="none" w:sz="0" w:space="0" w:color="auto"/>
                    <w:right w:val="none" w:sz="0" w:space="0" w:color="auto"/>
                  </w:divBdr>
                  <w:divsChild>
                    <w:div w:id="1193806550">
                      <w:marLeft w:val="0"/>
                      <w:marRight w:val="0"/>
                      <w:marTop w:val="0"/>
                      <w:marBottom w:val="0"/>
                      <w:divBdr>
                        <w:top w:val="none" w:sz="0" w:space="0" w:color="auto"/>
                        <w:left w:val="none" w:sz="0" w:space="0" w:color="auto"/>
                        <w:bottom w:val="none" w:sz="0" w:space="0" w:color="auto"/>
                        <w:right w:val="none" w:sz="0" w:space="0" w:color="auto"/>
                      </w:divBdr>
                    </w:div>
                    <w:div w:id="980232274">
                      <w:marLeft w:val="240"/>
                      <w:marRight w:val="0"/>
                      <w:marTop w:val="0"/>
                      <w:marBottom w:val="0"/>
                      <w:divBdr>
                        <w:top w:val="none" w:sz="0" w:space="0" w:color="auto"/>
                        <w:left w:val="none" w:sz="0" w:space="0" w:color="auto"/>
                        <w:bottom w:val="none" w:sz="0" w:space="0" w:color="auto"/>
                        <w:right w:val="none" w:sz="0" w:space="0" w:color="auto"/>
                      </w:divBdr>
                    </w:div>
                    <w:div w:id="15091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987">
              <w:marLeft w:val="0"/>
              <w:marRight w:val="0"/>
              <w:marTop w:val="0"/>
              <w:marBottom w:val="0"/>
              <w:divBdr>
                <w:top w:val="none" w:sz="0" w:space="0" w:color="auto"/>
                <w:left w:val="none" w:sz="0" w:space="0" w:color="auto"/>
                <w:bottom w:val="none" w:sz="0" w:space="0" w:color="auto"/>
                <w:right w:val="none" w:sz="0" w:space="0" w:color="auto"/>
              </w:divBdr>
              <w:divsChild>
                <w:div w:id="692339446">
                  <w:marLeft w:val="0"/>
                  <w:marRight w:val="0"/>
                  <w:marTop w:val="0"/>
                  <w:marBottom w:val="0"/>
                  <w:divBdr>
                    <w:top w:val="none" w:sz="0" w:space="0" w:color="auto"/>
                    <w:left w:val="none" w:sz="0" w:space="0" w:color="auto"/>
                    <w:bottom w:val="none" w:sz="0" w:space="0" w:color="auto"/>
                    <w:right w:val="none" w:sz="0" w:space="0" w:color="auto"/>
                  </w:divBdr>
                  <w:divsChild>
                    <w:div w:id="2048873403">
                      <w:marLeft w:val="0"/>
                      <w:marRight w:val="0"/>
                      <w:marTop w:val="0"/>
                      <w:marBottom w:val="0"/>
                      <w:divBdr>
                        <w:top w:val="none" w:sz="0" w:space="0" w:color="auto"/>
                        <w:left w:val="none" w:sz="0" w:space="0" w:color="auto"/>
                        <w:bottom w:val="none" w:sz="0" w:space="0" w:color="auto"/>
                        <w:right w:val="none" w:sz="0" w:space="0" w:color="auto"/>
                      </w:divBdr>
                    </w:div>
                    <w:div w:id="1262762400">
                      <w:marLeft w:val="240"/>
                      <w:marRight w:val="0"/>
                      <w:marTop w:val="0"/>
                      <w:marBottom w:val="0"/>
                      <w:divBdr>
                        <w:top w:val="none" w:sz="0" w:space="0" w:color="auto"/>
                        <w:left w:val="none" w:sz="0" w:space="0" w:color="auto"/>
                        <w:bottom w:val="none" w:sz="0" w:space="0" w:color="auto"/>
                        <w:right w:val="none" w:sz="0" w:space="0" w:color="auto"/>
                      </w:divBdr>
                    </w:div>
                    <w:div w:id="13525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9727">
              <w:marLeft w:val="0"/>
              <w:marRight w:val="0"/>
              <w:marTop w:val="0"/>
              <w:marBottom w:val="0"/>
              <w:divBdr>
                <w:top w:val="none" w:sz="0" w:space="0" w:color="auto"/>
                <w:left w:val="none" w:sz="0" w:space="0" w:color="auto"/>
                <w:bottom w:val="none" w:sz="0" w:space="0" w:color="auto"/>
                <w:right w:val="none" w:sz="0" w:space="0" w:color="auto"/>
              </w:divBdr>
              <w:divsChild>
                <w:div w:id="2119642025">
                  <w:marLeft w:val="0"/>
                  <w:marRight w:val="0"/>
                  <w:marTop w:val="0"/>
                  <w:marBottom w:val="0"/>
                  <w:divBdr>
                    <w:top w:val="none" w:sz="0" w:space="0" w:color="auto"/>
                    <w:left w:val="none" w:sz="0" w:space="0" w:color="auto"/>
                    <w:bottom w:val="none" w:sz="0" w:space="0" w:color="auto"/>
                    <w:right w:val="none" w:sz="0" w:space="0" w:color="auto"/>
                  </w:divBdr>
                  <w:divsChild>
                    <w:div w:id="622731602">
                      <w:marLeft w:val="0"/>
                      <w:marRight w:val="0"/>
                      <w:marTop w:val="0"/>
                      <w:marBottom w:val="0"/>
                      <w:divBdr>
                        <w:top w:val="none" w:sz="0" w:space="0" w:color="auto"/>
                        <w:left w:val="none" w:sz="0" w:space="0" w:color="auto"/>
                        <w:bottom w:val="none" w:sz="0" w:space="0" w:color="auto"/>
                        <w:right w:val="none" w:sz="0" w:space="0" w:color="auto"/>
                      </w:divBdr>
                    </w:div>
                    <w:div w:id="1598365307">
                      <w:marLeft w:val="240"/>
                      <w:marRight w:val="0"/>
                      <w:marTop w:val="0"/>
                      <w:marBottom w:val="0"/>
                      <w:divBdr>
                        <w:top w:val="none" w:sz="0" w:space="0" w:color="auto"/>
                        <w:left w:val="none" w:sz="0" w:space="0" w:color="auto"/>
                        <w:bottom w:val="none" w:sz="0" w:space="0" w:color="auto"/>
                        <w:right w:val="none" w:sz="0" w:space="0" w:color="auto"/>
                      </w:divBdr>
                    </w:div>
                    <w:div w:id="1685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834">
              <w:marLeft w:val="0"/>
              <w:marRight w:val="0"/>
              <w:marTop w:val="0"/>
              <w:marBottom w:val="0"/>
              <w:divBdr>
                <w:top w:val="none" w:sz="0" w:space="0" w:color="auto"/>
                <w:left w:val="none" w:sz="0" w:space="0" w:color="auto"/>
                <w:bottom w:val="none" w:sz="0" w:space="0" w:color="auto"/>
                <w:right w:val="none" w:sz="0" w:space="0" w:color="auto"/>
              </w:divBdr>
              <w:divsChild>
                <w:div w:id="222838629">
                  <w:marLeft w:val="0"/>
                  <w:marRight w:val="0"/>
                  <w:marTop w:val="0"/>
                  <w:marBottom w:val="0"/>
                  <w:divBdr>
                    <w:top w:val="none" w:sz="0" w:space="0" w:color="auto"/>
                    <w:left w:val="none" w:sz="0" w:space="0" w:color="auto"/>
                    <w:bottom w:val="none" w:sz="0" w:space="0" w:color="auto"/>
                    <w:right w:val="none" w:sz="0" w:space="0" w:color="auto"/>
                  </w:divBdr>
                  <w:divsChild>
                    <w:div w:id="1244298930">
                      <w:marLeft w:val="0"/>
                      <w:marRight w:val="0"/>
                      <w:marTop w:val="0"/>
                      <w:marBottom w:val="0"/>
                      <w:divBdr>
                        <w:top w:val="none" w:sz="0" w:space="0" w:color="auto"/>
                        <w:left w:val="none" w:sz="0" w:space="0" w:color="auto"/>
                        <w:bottom w:val="none" w:sz="0" w:space="0" w:color="auto"/>
                        <w:right w:val="none" w:sz="0" w:space="0" w:color="auto"/>
                      </w:divBdr>
                    </w:div>
                    <w:div w:id="549222795">
                      <w:marLeft w:val="240"/>
                      <w:marRight w:val="0"/>
                      <w:marTop w:val="0"/>
                      <w:marBottom w:val="0"/>
                      <w:divBdr>
                        <w:top w:val="none" w:sz="0" w:space="0" w:color="auto"/>
                        <w:left w:val="none" w:sz="0" w:space="0" w:color="auto"/>
                        <w:bottom w:val="none" w:sz="0" w:space="0" w:color="auto"/>
                        <w:right w:val="none" w:sz="0" w:space="0" w:color="auto"/>
                      </w:divBdr>
                    </w:div>
                    <w:div w:id="1878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224">
              <w:marLeft w:val="0"/>
              <w:marRight w:val="0"/>
              <w:marTop w:val="0"/>
              <w:marBottom w:val="0"/>
              <w:divBdr>
                <w:top w:val="none" w:sz="0" w:space="0" w:color="auto"/>
                <w:left w:val="none" w:sz="0" w:space="0" w:color="auto"/>
                <w:bottom w:val="none" w:sz="0" w:space="0" w:color="auto"/>
                <w:right w:val="none" w:sz="0" w:space="0" w:color="auto"/>
              </w:divBdr>
            </w:div>
            <w:div w:id="259682127">
              <w:marLeft w:val="0"/>
              <w:marRight w:val="0"/>
              <w:marTop w:val="0"/>
              <w:marBottom w:val="0"/>
              <w:divBdr>
                <w:top w:val="none" w:sz="0" w:space="0" w:color="auto"/>
                <w:left w:val="none" w:sz="0" w:space="0" w:color="auto"/>
                <w:bottom w:val="none" w:sz="0" w:space="0" w:color="auto"/>
                <w:right w:val="none" w:sz="0" w:space="0" w:color="auto"/>
              </w:divBdr>
            </w:div>
            <w:div w:id="1923224696">
              <w:marLeft w:val="0"/>
              <w:marRight w:val="0"/>
              <w:marTop w:val="0"/>
              <w:marBottom w:val="0"/>
              <w:divBdr>
                <w:top w:val="none" w:sz="0" w:space="0" w:color="auto"/>
                <w:left w:val="none" w:sz="0" w:space="0" w:color="auto"/>
                <w:bottom w:val="none" w:sz="0" w:space="0" w:color="auto"/>
                <w:right w:val="none" w:sz="0" w:space="0" w:color="auto"/>
              </w:divBdr>
              <w:divsChild>
                <w:div w:id="1945108570">
                  <w:marLeft w:val="0"/>
                  <w:marRight w:val="0"/>
                  <w:marTop w:val="0"/>
                  <w:marBottom w:val="0"/>
                  <w:divBdr>
                    <w:top w:val="none" w:sz="0" w:space="0" w:color="auto"/>
                    <w:left w:val="none" w:sz="0" w:space="0" w:color="auto"/>
                    <w:bottom w:val="none" w:sz="0" w:space="0" w:color="auto"/>
                    <w:right w:val="none" w:sz="0" w:space="0" w:color="auto"/>
                  </w:divBdr>
                  <w:divsChild>
                    <w:div w:id="1626741295">
                      <w:marLeft w:val="0"/>
                      <w:marRight w:val="0"/>
                      <w:marTop w:val="0"/>
                      <w:marBottom w:val="0"/>
                      <w:divBdr>
                        <w:top w:val="none" w:sz="0" w:space="0" w:color="auto"/>
                        <w:left w:val="none" w:sz="0" w:space="0" w:color="auto"/>
                        <w:bottom w:val="none" w:sz="0" w:space="0" w:color="auto"/>
                        <w:right w:val="none" w:sz="0" w:space="0" w:color="auto"/>
                      </w:divBdr>
                    </w:div>
                    <w:div w:id="254216474">
                      <w:marLeft w:val="240"/>
                      <w:marRight w:val="0"/>
                      <w:marTop w:val="0"/>
                      <w:marBottom w:val="0"/>
                      <w:divBdr>
                        <w:top w:val="none" w:sz="0" w:space="0" w:color="auto"/>
                        <w:left w:val="none" w:sz="0" w:space="0" w:color="auto"/>
                        <w:bottom w:val="none" w:sz="0" w:space="0" w:color="auto"/>
                        <w:right w:val="none" w:sz="0" w:space="0" w:color="auto"/>
                      </w:divBdr>
                    </w:div>
                    <w:div w:id="1185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93">
              <w:marLeft w:val="0"/>
              <w:marRight w:val="0"/>
              <w:marTop w:val="0"/>
              <w:marBottom w:val="0"/>
              <w:divBdr>
                <w:top w:val="none" w:sz="0" w:space="0" w:color="auto"/>
                <w:left w:val="none" w:sz="0" w:space="0" w:color="auto"/>
                <w:bottom w:val="none" w:sz="0" w:space="0" w:color="auto"/>
                <w:right w:val="none" w:sz="0" w:space="0" w:color="auto"/>
              </w:divBdr>
              <w:divsChild>
                <w:div w:id="693384192">
                  <w:marLeft w:val="0"/>
                  <w:marRight w:val="0"/>
                  <w:marTop w:val="0"/>
                  <w:marBottom w:val="0"/>
                  <w:divBdr>
                    <w:top w:val="none" w:sz="0" w:space="0" w:color="auto"/>
                    <w:left w:val="none" w:sz="0" w:space="0" w:color="auto"/>
                    <w:bottom w:val="none" w:sz="0" w:space="0" w:color="auto"/>
                    <w:right w:val="none" w:sz="0" w:space="0" w:color="auto"/>
                  </w:divBdr>
                  <w:divsChild>
                    <w:div w:id="1218006777">
                      <w:marLeft w:val="0"/>
                      <w:marRight w:val="0"/>
                      <w:marTop w:val="0"/>
                      <w:marBottom w:val="0"/>
                      <w:divBdr>
                        <w:top w:val="none" w:sz="0" w:space="0" w:color="auto"/>
                        <w:left w:val="none" w:sz="0" w:space="0" w:color="auto"/>
                        <w:bottom w:val="none" w:sz="0" w:space="0" w:color="auto"/>
                        <w:right w:val="none" w:sz="0" w:space="0" w:color="auto"/>
                      </w:divBdr>
                    </w:div>
                    <w:div w:id="1482624766">
                      <w:marLeft w:val="240"/>
                      <w:marRight w:val="0"/>
                      <w:marTop w:val="0"/>
                      <w:marBottom w:val="0"/>
                      <w:divBdr>
                        <w:top w:val="none" w:sz="0" w:space="0" w:color="auto"/>
                        <w:left w:val="none" w:sz="0" w:space="0" w:color="auto"/>
                        <w:bottom w:val="none" w:sz="0" w:space="0" w:color="auto"/>
                        <w:right w:val="none" w:sz="0" w:space="0" w:color="auto"/>
                      </w:divBdr>
                    </w:div>
                    <w:div w:id="779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425">
              <w:marLeft w:val="0"/>
              <w:marRight w:val="0"/>
              <w:marTop w:val="0"/>
              <w:marBottom w:val="0"/>
              <w:divBdr>
                <w:top w:val="none" w:sz="0" w:space="0" w:color="auto"/>
                <w:left w:val="none" w:sz="0" w:space="0" w:color="auto"/>
                <w:bottom w:val="none" w:sz="0" w:space="0" w:color="auto"/>
                <w:right w:val="none" w:sz="0" w:space="0" w:color="auto"/>
              </w:divBdr>
              <w:divsChild>
                <w:div w:id="1545562393">
                  <w:marLeft w:val="0"/>
                  <w:marRight w:val="0"/>
                  <w:marTop w:val="0"/>
                  <w:marBottom w:val="0"/>
                  <w:divBdr>
                    <w:top w:val="none" w:sz="0" w:space="0" w:color="auto"/>
                    <w:left w:val="none" w:sz="0" w:space="0" w:color="auto"/>
                    <w:bottom w:val="none" w:sz="0" w:space="0" w:color="auto"/>
                    <w:right w:val="none" w:sz="0" w:space="0" w:color="auto"/>
                  </w:divBdr>
                  <w:divsChild>
                    <w:div w:id="780953801">
                      <w:marLeft w:val="0"/>
                      <w:marRight w:val="0"/>
                      <w:marTop w:val="0"/>
                      <w:marBottom w:val="0"/>
                      <w:divBdr>
                        <w:top w:val="none" w:sz="0" w:space="0" w:color="auto"/>
                        <w:left w:val="none" w:sz="0" w:space="0" w:color="auto"/>
                        <w:bottom w:val="none" w:sz="0" w:space="0" w:color="auto"/>
                        <w:right w:val="none" w:sz="0" w:space="0" w:color="auto"/>
                      </w:divBdr>
                    </w:div>
                    <w:div w:id="307364474">
                      <w:marLeft w:val="240"/>
                      <w:marRight w:val="0"/>
                      <w:marTop w:val="0"/>
                      <w:marBottom w:val="0"/>
                      <w:divBdr>
                        <w:top w:val="none" w:sz="0" w:space="0" w:color="auto"/>
                        <w:left w:val="none" w:sz="0" w:space="0" w:color="auto"/>
                        <w:bottom w:val="none" w:sz="0" w:space="0" w:color="auto"/>
                        <w:right w:val="none" w:sz="0" w:space="0" w:color="auto"/>
                      </w:divBdr>
                    </w:div>
                    <w:div w:id="268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376">
              <w:marLeft w:val="0"/>
              <w:marRight w:val="0"/>
              <w:marTop w:val="0"/>
              <w:marBottom w:val="0"/>
              <w:divBdr>
                <w:top w:val="none" w:sz="0" w:space="0" w:color="auto"/>
                <w:left w:val="none" w:sz="0" w:space="0" w:color="auto"/>
                <w:bottom w:val="none" w:sz="0" w:space="0" w:color="auto"/>
                <w:right w:val="none" w:sz="0" w:space="0" w:color="auto"/>
              </w:divBdr>
              <w:divsChild>
                <w:div w:id="130632325">
                  <w:marLeft w:val="0"/>
                  <w:marRight w:val="0"/>
                  <w:marTop w:val="0"/>
                  <w:marBottom w:val="0"/>
                  <w:divBdr>
                    <w:top w:val="none" w:sz="0" w:space="0" w:color="auto"/>
                    <w:left w:val="none" w:sz="0" w:space="0" w:color="auto"/>
                    <w:bottom w:val="none" w:sz="0" w:space="0" w:color="auto"/>
                    <w:right w:val="none" w:sz="0" w:space="0" w:color="auto"/>
                  </w:divBdr>
                  <w:divsChild>
                    <w:div w:id="106391198">
                      <w:marLeft w:val="0"/>
                      <w:marRight w:val="0"/>
                      <w:marTop w:val="0"/>
                      <w:marBottom w:val="0"/>
                      <w:divBdr>
                        <w:top w:val="none" w:sz="0" w:space="0" w:color="auto"/>
                        <w:left w:val="none" w:sz="0" w:space="0" w:color="auto"/>
                        <w:bottom w:val="none" w:sz="0" w:space="0" w:color="auto"/>
                        <w:right w:val="none" w:sz="0" w:space="0" w:color="auto"/>
                      </w:divBdr>
                    </w:div>
                    <w:div w:id="1413964899">
                      <w:marLeft w:val="240"/>
                      <w:marRight w:val="0"/>
                      <w:marTop w:val="0"/>
                      <w:marBottom w:val="0"/>
                      <w:divBdr>
                        <w:top w:val="none" w:sz="0" w:space="0" w:color="auto"/>
                        <w:left w:val="none" w:sz="0" w:space="0" w:color="auto"/>
                        <w:bottom w:val="none" w:sz="0" w:space="0" w:color="auto"/>
                        <w:right w:val="none" w:sz="0" w:space="0" w:color="auto"/>
                      </w:divBdr>
                    </w:div>
                    <w:div w:id="14037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614">
              <w:marLeft w:val="0"/>
              <w:marRight w:val="0"/>
              <w:marTop w:val="0"/>
              <w:marBottom w:val="0"/>
              <w:divBdr>
                <w:top w:val="none" w:sz="0" w:space="0" w:color="auto"/>
                <w:left w:val="none" w:sz="0" w:space="0" w:color="auto"/>
                <w:bottom w:val="none" w:sz="0" w:space="0" w:color="auto"/>
                <w:right w:val="none" w:sz="0" w:space="0" w:color="auto"/>
              </w:divBdr>
              <w:divsChild>
                <w:div w:id="448475341">
                  <w:marLeft w:val="0"/>
                  <w:marRight w:val="0"/>
                  <w:marTop w:val="0"/>
                  <w:marBottom w:val="0"/>
                  <w:divBdr>
                    <w:top w:val="none" w:sz="0" w:space="0" w:color="auto"/>
                    <w:left w:val="none" w:sz="0" w:space="0" w:color="auto"/>
                    <w:bottom w:val="none" w:sz="0" w:space="0" w:color="auto"/>
                    <w:right w:val="none" w:sz="0" w:space="0" w:color="auto"/>
                  </w:divBdr>
                  <w:divsChild>
                    <w:div w:id="962225274">
                      <w:marLeft w:val="0"/>
                      <w:marRight w:val="0"/>
                      <w:marTop w:val="0"/>
                      <w:marBottom w:val="0"/>
                      <w:divBdr>
                        <w:top w:val="none" w:sz="0" w:space="0" w:color="auto"/>
                        <w:left w:val="none" w:sz="0" w:space="0" w:color="auto"/>
                        <w:bottom w:val="none" w:sz="0" w:space="0" w:color="auto"/>
                        <w:right w:val="none" w:sz="0" w:space="0" w:color="auto"/>
                      </w:divBdr>
                    </w:div>
                    <w:div w:id="1002732592">
                      <w:marLeft w:val="240"/>
                      <w:marRight w:val="0"/>
                      <w:marTop w:val="0"/>
                      <w:marBottom w:val="0"/>
                      <w:divBdr>
                        <w:top w:val="none" w:sz="0" w:space="0" w:color="auto"/>
                        <w:left w:val="none" w:sz="0" w:space="0" w:color="auto"/>
                        <w:bottom w:val="none" w:sz="0" w:space="0" w:color="auto"/>
                        <w:right w:val="none" w:sz="0" w:space="0" w:color="auto"/>
                      </w:divBdr>
                    </w:div>
                    <w:div w:id="15754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524">
              <w:marLeft w:val="0"/>
              <w:marRight w:val="0"/>
              <w:marTop w:val="0"/>
              <w:marBottom w:val="0"/>
              <w:divBdr>
                <w:top w:val="none" w:sz="0" w:space="0" w:color="auto"/>
                <w:left w:val="none" w:sz="0" w:space="0" w:color="auto"/>
                <w:bottom w:val="none" w:sz="0" w:space="0" w:color="auto"/>
                <w:right w:val="none" w:sz="0" w:space="0" w:color="auto"/>
              </w:divBdr>
              <w:divsChild>
                <w:div w:id="2020885283">
                  <w:marLeft w:val="0"/>
                  <w:marRight w:val="0"/>
                  <w:marTop w:val="0"/>
                  <w:marBottom w:val="0"/>
                  <w:divBdr>
                    <w:top w:val="none" w:sz="0" w:space="0" w:color="auto"/>
                    <w:left w:val="none" w:sz="0" w:space="0" w:color="auto"/>
                    <w:bottom w:val="none" w:sz="0" w:space="0" w:color="auto"/>
                    <w:right w:val="none" w:sz="0" w:space="0" w:color="auto"/>
                  </w:divBdr>
                  <w:divsChild>
                    <w:div w:id="7297029">
                      <w:marLeft w:val="0"/>
                      <w:marRight w:val="0"/>
                      <w:marTop w:val="0"/>
                      <w:marBottom w:val="0"/>
                      <w:divBdr>
                        <w:top w:val="none" w:sz="0" w:space="0" w:color="auto"/>
                        <w:left w:val="none" w:sz="0" w:space="0" w:color="auto"/>
                        <w:bottom w:val="none" w:sz="0" w:space="0" w:color="auto"/>
                        <w:right w:val="none" w:sz="0" w:space="0" w:color="auto"/>
                      </w:divBdr>
                    </w:div>
                    <w:div w:id="1305039567">
                      <w:marLeft w:val="240"/>
                      <w:marRight w:val="0"/>
                      <w:marTop w:val="0"/>
                      <w:marBottom w:val="0"/>
                      <w:divBdr>
                        <w:top w:val="none" w:sz="0" w:space="0" w:color="auto"/>
                        <w:left w:val="none" w:sz="0" w:space="0" w:color="auto"/>
                        <w:bottom w:val="none" w:sz="0" w:space="0" w:color="auto"/>
                        <w:right w:val="none" w:sz="0" w:space="0" w:color="auto"/>
                      </w:divBdr>
                    </w:div>
                    <w:div w:id="20235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428">
              <w:marLeft w:val="0"/>
              <w:marRight w:val="0"/>
              <w:marTop w:val="0"/>
              <w:marBottom w:val="0"/>
              <w:divBdr>
                <w:top w:val="none" w:sz="0" w:space="0" w:color="auto"/>
                <w:left w:val="none" w:sz="0" w:space="0" w:color="auto"/>
                <w:bottom w:val="none" w:sz="0" w:space="0" w:color="auto"/>
                <w:right w:val="none" w:sz="0" w:space="0" w:color="auto"/>
              </w:divBdr>
              <w:divsChild>
                <w:div w:id="9378292">
                  <w:marLeft w:val="0"/>
                  <w:marRight w:val="0"/>
                  <w:marTop w:val="0"/>
                  <w:marBottom w:val="0"/>
                  <w:divBdr>
                    <w:top w:val="none" w:sz="0" w:space="0" w:color="auto"/>
                    <w:left w:val="none" w:sz="0" w:space="0" w:color="auto"/>
                    <w:bottom w:val="none" w:sz="0" w:space="0" w:color="auto"/>
                    <w:right w:val="none" w:sz="0" w:space="0" w:color="auto"/>
                  </w:divBdr>
                  <w:divsChild>
                    <w:div w:id="1021276732">
                      <w:marLeft w:val="0"/>
                      <w:marRight w:val="0"/>
                      <w:marTop w:val="0"/>
                      <w:marBottom w:val="0"/>
                      <w:divBdr>
                        <w:top w:val="none" w:sz="0" w:space="0" w:color="auto"/>
                        <w:left w:val="none" w:sz="0" w:space="0" w:color="auto"/>
                        <w:bottom w:val="none" w:sz="0" w:space="0" w:color="auto"/>
                        <w:right w:val="none" w:sz="0" w:space="0" w:color="auto"/>
                      </w:divBdr>
                    </w:div>
                    <w:div w:id="108279261">
                      <w:marLeft w:val="240"/>
                      <w:marRight w:val="0"/>
                      <w:marTop w:val="0"/>
                      <w:marBottom w:val="0"/>
                      <w:divBdr>
                        <w:top w:val="none" w:sz="0" w:space="0" w:color="auto"/>
                        <w:left w:val="none" w:sz="0" w:space="0" w:color="auto"/>
                        <w:bottom w:val="none" w:sz="0" w:space="0" w:color="auto"/>
                        <w:right w:val="none" w:sz="0" w:space="0" w:color="auto"/>
                      </w:divBdr>
                    </w:div>
                    <w:div w:id="911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6778">
              <w:marLeft w:val="0"/>
              <w:marRight w:val="0"/>
              <w:marTop w:val="0"/>
              <w:marBottom w:val="0"/>
              <w:divBdr>
                <w:top w:val="none" w:sz="0" w:space="0" w:color="auto"/>
                <w:left w:val="none" w:sz="0" w:space="0" w:color="auto"/>
                <w:bottom w:val="none" w:sz="0" w:space="0" w:color="auto"/>
                <w:right w:val="none" w:sz="0" w:space="0" w:color="auto"/>
              </w:divBdr>
              <w:divsChild>
                <w:div w:id="922646526">
                  <w:marLeft w:val="0"/>
                  <w:marRight w:val="0"/>
                  <w:marTop w:val="0"/>
                  <w:marBottom w:val="0"/>
                  <w:divBdr>
                    <w:top w:val="none" w:sz="0" w:space="0" w:color="auto"/>
                    <w:left w:val="none" w:sz="0" w:space="0" w:color="auto"/>
                    <w:bottom w:val="none" w:sz="0" w:space="0" w:color="auto"/>
                    <w:right w:val="none" w:sz="0" w:space="0" w:color="auto"/>
                  </w:divBdr>
                  <w:divsChild>
                    <w:div w:id="103233950">
                      <w:marLeft w:val="0"/>
                      <w:marRight w:val="0"/>
                      <w:marTop w:val="0"/>
                      <w:marBottom w:val="0"/>
                      <w:divBdr>
                        <w:top w:val="none" w:sz="0" w:space="0" w:color="auto"/>
                        <w:left w:val="none" w:sz="0" w:space="0" w:color="auto"/>
                        <w:bottom w:val="none" w:sz="0" w:space="0" w:color="auto"/>
                        <w:right w:val="none" w:sz="0" w:space="0" w:color="auto"/>
                      </w:divBdr>
                    </w:div>
                    <w:div w:id="2140104208">
                      <w:marLeft w:val="240"/>
                      <w:marRight w:val="0"/>
                      <w:marTop w:val="0"/>
                      <w:marBottom w:val="0"/>
                      <w:divBdr>
                        <w:top w:val="none" w:sz="0" w:space="0" w:color="auto"/>
                        <w:left w:val="none" w:sz="0" w:space="0" w:color="auto"/>
                        <w:bottom w:val="none" w:sz="0" w:space="0" w:color="auto"/>
                        <w:right w:val="none" w:sz="0" w:space="0" w:color="auto"/>
                      </w:divBdr>
                    </w:div>
                    <w:div w:id="185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737">
              <w:marLeft w:val="0"/>
              <w:marRight w:val="0"/>
              <w:marTop w:val="0"/>
              <w:marBottom w:val="0"/>
              <w:divBdr>
                <w:top w:val="none" w:sz="0" w:space="0" w:color="auto"/>
                <w:left w:val="none" w:sz="0" w:space="0" w:color="auto"/>
                <w:bottom w:val="none" w:sz="0" w:space="0" w:color="auto"/>
                <w:right w:val="none" w:sz="0" w:space="0" w:color="auto"/>
              </w:divBdr>
              <w:divsChild>
                <w:div w:id="709455929">
                  <w:marLeft w:val="0"/>
                  <w:marRight w:val="0"/>
                  <w:marTop w:val="0"/>
                  <w:marBottom w:val="0"/>
                  <w:divBdr>
                    <w:top w:val="none" w:sz="0" w:space="0" w:color="auto"/>
                    <w:left w:val="none" w:sz="0" w:space="0" w:color="auto"/>
                    <w:bottom w:val="none" w:sz="0" w:space="0" w:color="auto"/>
                    <w:right w:val="none" w:sz="0" w:space="0" w:color="auto"/>
                  </w:divBdr>
                  <w:divsChild>
                    <w:div w:id="1389722436">
                      <w:marLeft w:val="0"/>
                      <w:marRight w:val="0"/>
                      <w:marTop w:val="0"/>
                      <w:marBottom w:val="0"/>
                      <w:divBdr>
                        <w:top w:val="none" w:sz="0" w:space="0" w:color="auto"/>
                        <w:left w:val="none" w:sz="0" w:space="0" w:color="auto"/>
                        <w:bottom w:val="none" w:sz="0" w:space="0" w:color="auto"/>
                        <w:right w:val="none" w:sz="0" w:space="0" w:color="auto"/>
                      </w:divBdr>
                    </w:div>
                    <w:div w:id="433090996">
                      <w:marLeft w:val="240"/>
                      <w:marRight w:val="0"/>
                      <w:marTop w:val="0"/>
                      <w:marBottom w:val="0"/>
                      <w:divBdr>
                        <w:top w:val="none" w:sz="0" w:space="0" w:color="auto"/>
                        <w:left w:val="none" w:sz="0" w:space="0" w:color="auto"/>
                        <w:bottom w:val="none" w:sz="0" w:space="0" w:color="auto"/>
                        <w:right w:val="none" w:sz="0" w:space="0" w:color="auto"/>
                      </w:divBdr>
                    </w:div>
                    <w:div w:id="5485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277">
              <w:marLeft w:val="0"/>
              <w:marRight w:val="0"/>
              <w:marTop w:val="0"/>
              <w:marBottom w:val="0"/>
              <w:divBdr>
                <w:top w:val="none" w:sz="0" w:space="0" w:color="auto"/>
                <w:left w:val="none" w:sz="0" w:space="0" w:color="auto"/>
                <w:bottom w:val="none" w:sz="0" w:space="0" w:color="auto"/>
                <w:right w:val="none" w:sz="0" w:space="0" w:color="auto"/>
              </w:divBdr>
              <w:divsChild>
                <w:div w:id="2031568068">
                  <w:marLeft w:val="0"/>
                  <w:marRight w:val="0"/>
                  <w:marTop w:val="0"/>
                  <w:marBottom w:val="0"/>
                  <w:divBdr>
                    <w:top w:val="none" w:sz="0" w:space="0" w:color="auto"/>
                    <w:left w:val="none" w:sz="0" w:space="0" w:color="auto"/>
                    <w:bottom w:val="none" w:sz="0" w:space="0" w:color="auto"/>
                    <w:right w:val="none" w:sz="0" w:space="0" w:color="auto"/>
                  </w:divBdr>
                  <w:divsChild>
                    <w:div w:id="2043360685">
                      <w:marLeft w:val="0"/>
                      <w:marRight w:val="0"/>
                      <w:marTop w:val="0"/>
                      <w:marBottom w:val="0"/>
                      <w:divBdr>
                        <w:top w:val="none" w:sz="0" w:space="0" w:color="auto"/>
                        <w:left w:val="none" w:sz="0" w:space="0" w:color="auto"/>
                        <w:bottom w:val="none" w:sz="0" w:space="0" w:color="auto"/>
                        <w:right w:val="none" w:sz="0" w:space="0" w:color="auto"/>
                      </w:divBdr>
                    </w:div>
                    <w:div w:id="1008482928">
                      <w:marLeft w:val="240"/>
                      <w:marRight w:val="0"/>
                      <w:marTop w:val="0"/>
                      <w:marBottom w:val="0"/>
                      <w:divBdr>
                        <w:top w:val="none" w:sz="0" w:space="0" w:color="auto"/>
                        <w:left w:val="none" w:sz="0" w:space="0" w:color="auto"/>
                        <w:bottom w:val="none" w:sz="0" w:space="0" w:color="auto"/>
                        <w:right w:val="none" w:sz="0" w:space="0" w:color="auto"/>
                      </w:divBdr>
                    </w:div>
                    <w:div w:id="61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3978">
              <w:marLeft w:val="0"/>
              <w:marRight w:val="0"/>
              <w:marTop w:val="0"/>
              <w:marBottom w:val="0"/>
              <w:divBdr>
                <w:top w:val="none" w:sz="0" w:space="0" w:color="auto"/>
                <w:left w:val="none" w:sz="0" w:space="0" w:color="auto"/>
                <w:bottom w:val="none" w:sz="0" w:space="0" w:color="auto"/>
                <w:right w:val="none" w:sz="0" w:space="0" w:color="auto"/>
              </w:divBdr>
              <w:divsChild>
                <w:div w:id="1485274750">
                  <w:marLeft w:val="0"/>
                  <w:marRight w:val="0"/>
                  <w:marTop w:val="0"/>
                  <w:marBottom w:val="0"/>
                  <w:divBdr>
                    <w:top w:val="none" w:sz="0" w:space="0" w:color="auto"/>
                    <w:left w:val="none" w:sz="0" w:space="0" w:color="auto"/>
                    <w:bottom w:val="none" w:sz="0" w:space="0" w:color="auto"/>
                    <w:right w:val="none" w:sz="0" w:space="0" w:color="auto"/>
                  </w:divBdr>
                  <w:divsChild>
                    <w:div w:id="155147531">
                      <w:marLeft w:val="0"/>
                      <w:marRight w:val="0"/>
                      <w:marTop w:val="0"/>
                      <w:marBottom w:val="0"/>
                      <w:divBdr>
                        <w:top w:val="none" w:sz="0" w:space="0" w:color="auto"/>
                        <w:left w:val="none" w:sz="0" w:space="0" w:color="auto"/>
                        <w:bottom w:val="none" w:sz="0" w:space="0" w:color="auto"/>
                        <w:right w:val="none" w:sz="0" w:space="0" w:color="auto"/>
                      </w:divBdr>
                    </w:div>
                    <w:div w:id="79453342">
                      <w:marLeft w:val="240"/>
                      <w:marRight w:val="0"/>
                      <w:marTop w:val="0"/>
                      <w:marBottom w:val="0"/>
                      <w:divBdr>
                        <w:top w:val="none" w:sz="0" w:space="0" w:color="auto"/>
                        <w:left w:val="none" w:sz="0" w:space="0" w:color="auto"/>
                        <w:bottom w:val="none" w:sz="0" w:space="0" w:color="auto"/>
                        <w:right w:val="none" w:sz="0" w:space="0" w:color="auto"/>
                      </w:divBdr>
                    </w:div>
                    <w:div w:id="11821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6459">
              <w:marLeft w:val="0"/>
              <w:marRight w:val="0"/>
              <w:marTop w:val="0"/>
              <w:marBottom w:val="0"/>
              <w:divBdr>
                <w:top w:val="none" w:sz="0" w:space="0" w:color="auto"/>
                <w:left w:val="none" w:sz="0" w:space="0" w:color="auto"/>
                <w:bottom w:val="none" w:sz="0" w:space="0" w:color="auto"/>
                <w:right w:val="none" w:sz="0" w:space="0" w:color="auto"/>
              </w:divBdr>
              <w:divsChild>
                <w:div w:id="167259488">
                  <w:marLeft w:val="0"/>
                  <w:marRight w:val="0"/>
                  <w:marTop w:val="0"/>
                  <w:marBottom w:val="0"/>
                  <w:divBdr>
                    <w:top w:val="none" w:sz="0" w:space="0" w:color="auto"/>
                    <w:left w:val="none" w:sz="0" w:space="0" w:color="auto"/>
                    <w:bottom w:val="none" w:sz="0" w:space="0" w:color="auto"/>
                    <w:right w:val="none" w:sz="0" w:space="0" w:color="auto"/>
                  </w:divBdr>
                  <w:divsChild>
                    <w:div w:id="1674409198">
                      <w:marLeft w:val="0"/>
                      <w:marRight w:val="0"/>
                      <w:marTop w:val="0"/>
                      <w:marBottom w:val="0"/>
                      <w:divBdr>
                        <w:top w:val="none" w:sz="0" w:space="0" w:color="auto"/>
                        <w:left w:val="none" w:sz="0" w:space="0" w:color="auto"/>
                        <w:bottom w:val="none" w:sz="0" w:space="0" w:color="auto"/>
                        <w:right w:val="none" w:sz="0" w:space="0" w:color="auto"/>
                      </w:divBdr>
                    </w:div>
                    <w:div w:id="66000585">
                      <w:marLeft w:val="240"/>
                      <w:marRight w:val="0"/>
                      <w:marTop w:val="0"/>
                      <w:marBottom w:val="0"/>
                      <w:divBdr>
                        <w:top w:val="none" w:sz="0" w:space="0" w:color="auto"/>
                        <w:left w:val="none" w:sz="0" w:space="0" w:color="auto"/>
                        <w:bottom w:val="none" w:sz="0" w:space="0" w:color="auto"/>
                        <w:right w:val="none" w:sz="0" w:space="0" w:color="auto"/>
                      </w:divBdr>
                    </w:div>
                    <w:div w:id="432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1019">
              <w:marLeft w:val="0"/>
              <w:marRight w:val="0"/>
              <w:marTop w:val="0"/>
              <w:marBottom w:val="0"/>
              <w:divBdr>
                <w:top w:val="none" w:sz="0" w:space="0" w:color="auto"/>
                <w:left w:val="none" w:sz="0" w:space="0" w:color="auto"/>
                <w:bottom w:val="none" w:sz="0" w:space="0" w:color="auto"/>
                <w:right w:val="none" w:sz="0" w:space="0" w:color="auto"/>
              </w:divBdr>
            </w:div>
            <w:div w:id="1337268321">
              <w:marLeft w:val="0"/>
              <w:marRight w:val="0"/>
              <w:marTop w:val="0"/>
              <w:marBottom w:val="0"/>
              <w:divBdr>
                <w:top w:val="none" w:sz="0" w:space="0" w:color="auto"/>
                <w:left w:val="none" w:sz="0" w:space="0" w:color="auto"/>
                <w:bottom w:val="none" w:sz="0" w:space="0" w:color="auto"/>
                <w:right w:val="none" w:sz="0" w:space="0" w:color="auto"/>
              </w:divBdr>
            </w:div>
            <w:div w:id="1520730074">
              <w:marLeft w:val="0"/>
              <w:marRight w:val="0"/>
              <w:marTop w:val="0"/>
              <w:marBottom w:val="0"/>
              <w:divBdr>
                <w:top w:val="none" w:sz="0" w:space="0" w:color="auto"/>
                <w:left w:val="none" w:sz="0" w:space="0" w:color="auto"/>
                <w:bottom w:val="none" w:sz="0" w:space="0" w:color="auto"/>
                <w:right w:val="none" w:sz="0" w:space="0" w:color="auto"/>
              </w:divBdr>
            </w:div>
            <w:div w:id="363022639">
              <w:marLeft w:val="0"/>
              <w:marRight w:val="0"/>
              <w:marTop w:val="0"/>
              <w:marBottom w:val="0"/>
              <w:divBdr>
                <w:top w:val="none" w:sz="0" w:space="0" w:color="auto"/>
                <w:left w:val="none" w:sz="0" w:space="0" w:color="auto"/>
                <w:bottom w:val="none" w:sz="0" w:space="0" w:color="auto"/>
                <w:right w:val="none" w:sz="0" w:space="0" w:color="auto"/>
              </w:divBdr>
              <w:divsChild>
                <w:div w:id="997268559">
                  <w:marLeft w:val="0"/>
                  <w:marRight w:val="0"/>
                  <w:marTop w:val="0"/>
                  <w:marBottom w:val="0"/>
                  <w:divBdr>
                    <w:top w:val="none" w:sz="0" w:space="0" w:color="auto"/>
                    <w:left w:val="none" w:sz="0" w:space="0" w:color="auto"/>
                    <w:bottom w:val="none" w:sz="0" w:space="0" w:color="auto"/>
                    <w:right w:val="none" w:sz="0" w:space="0" w:color="auto"/>
                  </w:divBdr>
                  <w:divsChild>
                    <w:div w:id="231623020">
                      <w:marLeft w:val="0"/>
                      <w:marRight w:val="0"/>
                      <w:marTop w:val="0"/>
                      <w:marBottom w:val="0"/>
                      <w:divBdr>
                        <w:top w:val="none" w:sz="0" w:space="0" w:color="auto"/>
                        <w:left w:val="none" w:sz="0" w:space="0" w:color="auto"/>
                        <w:bottom w:val="none" w:sz="0" w:space="0" w:color="auto"/>
                        <w:right w:val="none" w:sz="0" w:space="0" w:color="auto"/>
                      </w:divBdr>
                    </w:div>
                    <w:div w:id="1416630905">
                      <w:marLeft w:val="240"/>
                      <w:marRight w:val="0"/>
                      <w:marTop w:val="0"/>
                      <w:marBottom w:val="0"/>
                      <w:divBdr>
                        <w:top w:val="none" w:sz="0" w:space="0" w:color="auto"/>
                        <w:left w:val="none" w:sz="0" w:space="0" w:color="auto"/>
                        <w:bottom w:val="none" w:sz="0" w:space="0" w:color="auto"/>
                        <w:right w:val="none" w:sz="0" w:space="0" w:color="auto"/>
                      </w:divBdr>
                    </w:div>
                    <w:div w:id="1015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528">
              <w:marLeft w:val="0"/>
              <w:marRight w:val="0"/>
              <w:marTop w:val="0"/>
              <w:marBottom w:val="0"/>
              <w:divBdr>
                <w:top w:val="none" w:sz="0" w:space="0" w:color="auto"/>
                <w:left w:val="none" w:sz="0" w:space="0" w:color="auto"/>
                <w:bottom w:val="none" w:sz="0" w:space="0" w:color="auto"/>
                <w:right w:val="none" w:sz="0" w:space="0" w:color="auto"/>
              </w:divBdr>
            </w:div>
            <w:div w:id="710150587">
              <w:marLeft w:val="0"/>
              <w:marRight w:val="0"/>
              <w:marTop w:val="0"/>
              <w:marBottom w:val="0"/>
              <w:divBdr>
                <w:top w:val="none" w:sz="0" w:space="0" w:color="auto"/>
                <w:left w:val="none" w:sz="0" w:space="0" w:color="auto"/>
                <w:bottom w:val="none" w:sz="0" w:space="0" w:color="auto"/>
                <w:right w:val="none" w:sz="0" w:space="0" w:color="auto"/>
              </w:divBdr>
            </w:div>
            <w:div w:id="1552766933">
              <w:marLeft w:val="0"/>
              <w:marRight w:val="0"/>
              <w:marTop w:val="0"/>
              <w:marBottom w:val="0"/>
              <w:divBdr>
                <w:top w:val="none" w:sz="0" w:space="0" w:color="auto"/>
                <w:left w:val="none" w:sz="0" w:space="0" w:color="auto"/>
                <w:bottom w:val="none" w:sz="0" w:space="0" w:color="auto"/>
                <w:right w:val="none" w:sz="0" w:space="0" w:color="auto"/>
              </w:divBdr>
            </w:div>
            <w:div w:id="481585655">
              <w:marLeft w:val="0"/>
              <w:marRight w:val="0"/>
              <w:marTop w:val="0"/>
              <w:marBottom w:val="0"/>
              <w:divBdr>
                <w:top w:val="none" w:sz="0" w:space="0" w:color="auto"/>
                <w:left w:val="none" w:sz="0" w:space="0" w:color="auto"/>
                <w:bottom w:val="none" w:sz="0" w:space="0" w:color="auto"/>
                <w:right w:val="none" w:sz="0" w:space="0" w:color="auto"/>
              </w:divBdr>
            </w:div>
            <w:div w:id="1184785089">
              <w:marLeft w:val="0"/>
              <w:marRight w:val="0"/>
              <w:marTop w:val="0"/>
              <w:marBottom w:val="0"/>
              <w:divBdr>
                <w:top w:val="none" w:sz="0" w:space="0" w:color="auto"/>
                <w:left w:val="none" w:sz="0" w:space="0" w:color="auto"/>
                <w:bottom w:val="none" w:sz="0" w:space="0" w:color="auto"/>
                <w:right w:val="none" w:sz="0" w:space="0" w:color="auto"/>
              </w:divBdr>
            </w:div>
            <w:div w:id="667056195">
              <w:marLeft w:val="0"/>
              <w:marRight w:val="0"/>
              <w:marTop w:val="0"/>
              <w:marBottom w:val="0"/>
              <w:divBdr>
                <w:top w:val="none" w:sz="0" w:space="0" w:color="auto"/>
                <w:left w:val="none" w:sz="0" w:space="0" w:color="auto"/>
                <w:bottom w:val="none" w:sz="0" w:space="0" w:color="auto"/>
                <w:right w:val="none" w:sz="0" w:space="0" w:color="auto"/>
              </w:divBdr>
            </w:div>
            <w:div w:id="1520922471">
              <w:marLeft w:val="0"/>
              <w:marRight w:val="0"/>
              <w:marTop w:val="0"/>
              <w:marBottom w:val="0"/>
              <w:divBdr>
                <w:top w:val="none" w:sz="0" w:space="0" w:color="auto"/>
                <w:left w:val="none" w:sz="0" w:space="0" w:color="auto"/>
                <w:bottom w:val="none" w:sz="0" w:space="0" w:color="auto"/>
                <w:right w:val="none" w:sz="0" w:space="0" w:color="auto"/>
              </w:divBdr>
              <w:divsChild>
                <w:div w:id="1924680228">
                  <w:marLeft w:val="0"/>
                  <w:marRight w:val="0"/>
                  <w:marTop w:val="0"/>
                  <w:marBottom w:val="0"/>
                  <w:divBdr>
                    <w:top w:val="none" w:sz="0" w:space="0" w:color="auto"/>
                    <w:left w:val="none" w:sz="0" w:space="0" w:color="auto"/>
                    <w:bottom w:val="none" w:sz="0" w:space="0" w:color="auto"/>
                    <w:right w:val="none" w:sz="0" w:space="0" w:color="auto"/>
                  </w:divBdr>
                  <w:divsChild>
                    <w:div w:id="1081411966">
                      <w:marLeft w:val="0"/>
                      <w:marRight w:val="0"/>
                      <w:marTop w:val="0"/>
                      <w:marBottom w:val="0"/>
                      <w:divBdr>
                        <w:top w:val="none" w:sz="0" w:space="0" w:color="auto"/>
                        <w:left w:val="none" w:sz="0" w:space="0" w:color="auto"/>
                        <w:bottom w:val="none" w:sz="0" w:space="0" w:color="auto"/>
                        <w:right w:val="none" w:sz="0" w:space="0" w:color="auto"/>
                      </w:divBdr>
                    </w:div>
                    <w:div w:id="541475403">
                      <w:marLeft w:val="240"/>
                      <w:marRight w:val="0"/>
                      <w:marTop w:val="0"/>
                      <w:marBottom w:val="0"/>
                      <w:divBdr>
                        <w:top w:val="none" w:sz="0" w:space="0" w:color="auto"/>
                        <w:left w:val="none" w:sz="0" w:space="0" w:color="auto"/>
                        <w:bottom w:val="none" w:sz="0" w:space="0" w:color="auto"/>
                        <w:right w:val="none" w:sz="0" w:space="0" w:color="auto"/>
                      </w:divBdr>
                    </w:div>
                    <w:div w:id="16188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261">
              <w:marLeft w:val="0"/>
              <w:marRight w:val="0"/>
              <w:marTop w:val="0"/>
              <w:marBottom w:val="0"/>
              <w:divBdr>
                <w:top w:val="none" w:sz="0" w:space="0" w:color="auto"/>
                <w:left w:val="none" w:sz="0" w:space="0" w:color="auto"/>
                <w:bottom w:val="none" w:sz="0" w:space="0" w:color="auto"/>
                <w:right w:val="none" w:sz="0" w:space="0" w:color="auto"/>
              </w:divBdr>
            </w:div>
            <w:div w:id="667095527">
              <w:marLeft w:val="0"/>
              <w:marRight w:val="0"/>
              <w:marTop w:val="0"/>
              <w:marBottom w:val="0"/>
              <w:divBdr>
                <w:top w:val="none" w:sz="0" w:space="0" w:color="auto"/>
                <w:left w:val="none" w:sz="0" w:space="0" w:color="auto"/>
                <w:bottom w:val="none" w:sz="0" w:space="0" w:color="auto"/>
                <w:right w:val="none" w:sz="0" w:space="0" w:color="auto"/>
              </w:divBdr>
              <w:divsChild>
                <w:div w:id="1835299399">
                  <w:marLeft w:val="0"/>
                  <w:marRight w:val="0"/>
                  <w:marTop w:val="0"/>
                  <w:marBottom w:val="0"/>
                  <w:divBdr>
                    <w:top w:val="none" w:sz="0" w:space="0" w:color="auto"/>
                    <w:left w:val="none" w:sz="0" w:space="0" w:color="auto"/>
                    <w:bottom w:val="none" w:sz="0" w:space="0" w:color="auto"/>
                    <w:right w:val="none" w:sz="0" w:space="0" w:color="auto"/>
                  </w:divBdr>
                  <w:divsChild>
                    <w:div w:id="101658626">
                      <w:marLeft w:val="0"/>
                      <w:marRight w:val="0"/>
                      <w:marTop w:val="0"/>
                      <w:marBottom w:val="0"/>
                      <w:divBdr>
                        <w:top w:val="none" w:sz="0" w:space="0" w:color="auto"/>
                        <w:left w:val="none" w:sz="0" w:space="0" w:color="auto"/>
                        <w:bottom w:val="none" w:sz="0" w:space="0" w:color="auto"/>
                        <w:right w:val="none" w:sz="0" w:space="0" w:color="auto"/>
                      </w:divBdr>
                    </w:div>
                    <w:div w:id="1295066443">
                      <w:marLeft w:val="240"/>
                      <w:marRight w:val="0"/>
                      <w:marTop w:val="0"/>
                      <w:marBottom w:val="0"/>
                      <w:divBdr>
                        <w:top w:val="none" w:sz="0" w:space="0" w:color="auto"/>
                        <w:left w:val="none" w:sz="0" w:space="0" w:color="auto"/>
                        <w:bottom w:val="none" w:sz="0" w:space="0" w:color="auto"/>
                        <w:right w:val="none" w:sz="0" w:space="0" w:color="auto"/>
                      </w:divBdr>
                    </w:div>
                    <w:div w:id="1053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879">
              <w:marLeft w:val="0"/>
              <w:marRight w:val="0"/>
              <w:marTop w:val="0"/>
              <w:marBottom w:val="0"/>
              <w:divBdr>
                <w:top w:val="none" w:sz="0" w:space="0" w:color="auto"/>
                <w:left w:val="none" w:sz="0" w:space="0" w:color="auto"/>
                <w:bottom w:val="none" w:sz="0" w:space="0" w:color="auto"/>
                <w:right w:val="none" w:sz="0" w:space="0" w:color="auto"/>
              </w:divBdr>
            </w:div>
            <w:div w:id="1569805927">
              <w:marLeft w:val="0"/>
              <w:marRight w:val="0"/>
              <w:marTop w:val="0"/>
              <w:marBottom w:val="0"/>
              <w:divBdr>
                <w:top w:val="none" w:sz="0" w:space="0" w:color="auto"/>
                <w:left w:val="none" w:sz="0" w:space="0" w:color="auto"/>
                <w:bottom w:val="none" w:sz="0" w:space="0" w:color="auto"/>
                <w:right w:val="none" w:sz="0" w:space="0" w:color="auto"/>
              </w:divBdr>
              <w:divsChild>
                <w:div w:id="271328217">
                  <w:marLeft w:val="0"/>
                  <w:marRight w:val="0"/>
                  <w:marTop w:val="0"/>
                  <w:marBottom w:val="0"/>
                  <w:divBdr>
                    <w:top w:val="none" w:sz="0" w:space="0" w:color="auto"/>
                    <w:left w:val="none" w:sz="0" w:space="0" w:color="auto"/>
                    <w:bottom w:val="none" w:sz="0" w:space="0" w:color="auto"/>
                    <w:right w:val="none" w:sz="0" w:space="0" w:color="auto"/>
                  </w:divBdr>
                  <w:divsChild>
                    <w:div w:id="1098674148">
                      <w:marLeft w:val="0"/>
                      <w:marRight w:val="0"/>
                      <w:marTop w:val="0"/>
                      <w:marBottom w:val="0"/>
                      <w:divBdr>
                        <w:top w:val="none" w:sz="0" w:space="0" w:color="auto"/>
                        <w:left w:val="none" w:sz="0" w:space="0" w:color="auto"/>
                        <w:bottom w:val="none" w:sz="0" w:space="0" w:color="auto"/>
                        <w:right w:val="none" w:sz="0" w:space="0" w:color="auto"/>
                      </w:divBdr>
                    </w:div>
                    <w:div w:id="826434077">
                      <w:marLeft w:val="240"/>
                      <w:marRight w:val="0"/>
                      <w:marTop w:val="0"/>
                      <w:marBottom w:val="0"/>
                      <w:divBdr>
                        <w:top w:val="none" w:sz="0" w:space="0" w:color="auto"/>
                        <w:left w:val="none" w:sz="0" w:space="0" w:color="auto"/>
                        <w:bottom w:val="none" w:sz="0" w:space="0" w:color="auto"/>
                        <w:right w:val="none" w:sz="0" w:space="0" w:color="auto"/>
                      </w:divBdr>
                    </w:div>
                    <w:div w:id="1044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850">
              <w:marLeft w:val="0"/>
              <w:marRight w:val="0"/>
              <w:marTop w:val="0"/>
              <w:marBottom w:val="0"/>
              <w:divBdr>
                <w:top w:val="none" w:sz="0" w:space="0" w:color="auto"/>
                <w:left w:val="none" w:sz="0" w:space="0" w:color="auto"/>
                <w:bottom w:val="none" w:sz="0" w:space="0" w:color="auto"/>
                <w:right w:val="none" w:sz="0" w:space="0" w:color="auto"/>
              </w:divBdr>
              <w:divsChild>
                <w:div w:id="1145119848">
                  <w:marLeft w:val="0"/>
                  <w:marRight w:val="0"/>
                  <w:marTop w:val="0"/>
                  <w:marBottom w:val="0"/>
                  <w:divBdr>
                    <w:top w:val="none" w:sz="0" w:space="0" w:color="auto"/>
                    <w:left w:val="none" w:sz="0" w:space="0" w:color="auto"/>
                    <w:bottom w:val="none" w:sz="0" w:space="0" w:color="auto"/>
                    <w:right w:val="none" w:sz="0" w:space="0" w:color="auto"/>
                  </w:divBdr>
                  <w:divsChild>
                    <w:div w:id="1251160276">
                      <w:marLeft w:val="0"/>
                      <w:marRight w:val="0"/>
                      <w:marTop w:val="0"/>
                      <w:marBottom w:val="0"/>
                      <w:divBdr>
                        <w:top w:val="none" w:sz="0" w:space="0" w:color="auto"/>
                        <w:left w:val="none" w:sz="0" w:space="0" w:color="auto"/>
                        <w:bottom w:val="none" w:sz="0" w:space="0" w:color="auto"/>
                        <w:right w:val="none" w:sz="0" w:space="0" w:color="auto"/>
                      </w:divBdr>
                    </w:div>
                    <w:div w:id="1459028730">
                      <w:marLeft w:val="240"/>
                      <w:marRight w:val="0"/>
                      <w:marTop w:val="0"/>
                      <w:marBottom w:val="0"/>
                      <w:divBdr>
                        <w:top w:val="none" w:sz="0" w:space="0" w:color="auto"/>
                        <w:left w:val="none" w:sz="0" w:space="0" w:color="auto"/>
                        <w:bottom w:val="none" w:sz="0" w:space="0" w:color="auto"/>
                        <w:right w:val="none" w:sz="0" w:space="0" w:color="auto"/>
                      </w:divBdr>
                    </w:div>
                    <w:div w:id="8943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407">
              <w:marLeft w:val="0"/>
              <w:marRight w:val="0"/>
              <w:marTop w:val="0"/>
              <w:marBottom w:val="0"/>
              <w:divBdr>
                <w:top w:val="none" w:sz="0" w:space="0" w:color="auto"/>
                <w:left w:val="none" w:sz="0" w:space="0" w:color="auto"/>
                <w:bottom w:val="none" w:sz="0" w:space="0" w:color="auto"/>
                <w:right w:val="none" w:sz="0" w:space="0" w:color="auto"/>
              </w:divBdr>
            </w:div>
            <w:div w:id="305820561">
              <w:marLeft w:val="0"/>
              <w:marRight w:val="0"/>
              <w:marTop w:val="0"/>
              <w:marBottom w:val="0"/>
              <w:divBdr>
                <w:top w:val="none" w:sz="0" w:space="0" w:color="auto"/>
                <w:left w:val="none" w:sz="0" w:space="0" w:color="auto"/>
                <w:bottom w:val="none" w:sz="0" w:space="0" w:color="auto"/>
                <w:right w:val="none" w:sz="0" w:space="0" w:color="auto"/>
              </w:divBdr>
            </w:div>
            <w:div w:id="790901758">
              <w:marLeft w:val="0"/>
              <w:marRight w:val="0"/>
              <w:marTop w:val="0"/>
              <w:marBottom w:val="0"/>
              <w:divBdr>
                <w:top w:val="none" w:sz="0" w:space="0" w:color="auto"/>
                <w:left w:val="none" w:sz="0" w:space="0" w:color="auto"/>
                <w:bottom w:val="none" w:sz="0" w:space="0" w:color="auto"/>
                <w:right w:val="none" w:sz="0" w:space="0" w:color="auto"/>
              </w:divBdr>
            </w:div>
            <w:div w:id="272129223">
              <w:marLeft w:val="0"/>
              <w:marRight w:val="0"/>
              <w:marTop w:val="0"/>
              <w:marBottom w:val="0"/>
              <w:divBdr>
                <w:top w:val="none" w:sz="0" w:space="0" w:color="auto"/>
                <w:left w:val="none" w:sz="0" w:space="0" w:color="auto"/>
                <w:bottom w:val="none" w:sz="0" w:space="0" w:color="auto"/>
                <w:right w:val="none" w:sz="0" w:space="0" w:color="auto"/>
              </w:divBdr>
              <w:divsChild>
                <w:div w:id="1356077308">
                  <w:marLeft w:val="0"/>
                  <w:marRight w:val="0"/>
                  <w:marTop w:val="0"/>
                  <w:marBottom w:val="0"/>
                  <w:divBdr>
                    <w:top w:val="none" w:sz="0" w:space="0" w:color="auto"/>
                    <w:left w:val="none" w:sz="0" w:space="0" w:color="auto"/>
                    <w:bottom w:val="none" w:sz="0" w:space="0" w:color="auto"/>
                    <w:right w:val="none" w:sz="0" w:space="0" w:color="auto"/>
                  </w:divBdr>
                  <w:divsChild>
                    <w:div w:id="549999730">
                      <w:marLeft w:val="0"/>
                      <w:marRight w:val="0"/>
                      <w:marTop w:val="0"/>
                      <w:marBottom w:val="0"/>
                      <w:divBdr>
                        <w:top w:val="none" w:sz="0" w:space="0" w:color="auto"/>
                        <w:left w:val="none" w:sz="0" w:space="0" w:color="auto"/>
                        <w:bottom w:val="none" w:sz="0" w:space="0" w:color="auto"/>
                        <w:right w:val="none" w:sz="0" w:space="0" w:color="auto"/>
                      </w:divBdr>
                    </w:div>
                    <w:div w:id="1176116875">
                      <w:marLeft w:val="240"/>
                      <w:marRight w:val="0"/>
                      <w:marTop w:val="0"/>
                      <w:marBottom w:val="0"/>
                      <w:divBdr>
                        <w:top w:val="none" w:sz="0" w:space="0" w:color="auto"/>
                        <w:left w:val="none" w:sz="0" w:space="0" w:color="auto"/>
                        <w:bottom w:val="none" w:sz="0" w:space="0" w:color="auto"/>
                        <w:right w:val="none" w:sz="0" w:space="0" w:color="auto"/>
                      </w:divBdr>
                    </w:div>
                    <w:div w:id="1568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278">
              <w:marLeft w:val="0"/>
              <w:marRight w:val="0"/>
              <w:marTop w:val="0"/>
              <w:marBottom w:val="0"/>
              <w:divBdr>
                <w:top w:val="none" w:sz="0" w:space="0" w:color="auto"/>
                <w:left w:val="none" w:sz="0" w:space="0" w:color="auto"/>
                <w:bottom w:val="none" w:sz="0" w:space="0" w:color="auto"/>
                <w:right w:val="none" w:sz="0" w:space="0" w:color="auto"/>
              </w:divBdr>
            </w:div>
            <w:div w:id="1765540338">
              <w:marLeft w:val="0"/>
              <w:marRight w:val="0"/>
              <w:marTop w:val="0"/>
              <w:marBottom w:val="0"/>
              <w:divBdr>
                <w:top w:val="none" w:sz="0" w:space="0" w:color="auto"/>
                <w:left w:val="none" w:sz="0" w:space="0" w:color="auto"/>
                <w:bottom w:val="none" w:sz="0" w:space="0" w:color="auto"/>
                <w:right w:val="none" w:sz="0" w:space="0" w:color="auto"/>
              </w:divBdr>
            </w:div>
            <w:div w:id="756749116">
              <w:marLeft w:val="0"/>
              <w:marRight w:val="0"/>
              <w:marTop w:val="0"/>
              <w:marBottom w:val="0"/>
              <w:divBdr>
                <w:top w:val="none" w:sz="0" w:space="0" w:color="auto"/>
                <w:left w:val="none" w:sz="0" w:space="0" w:color="auto"/>
                <w:bottom w:val="none" w:sz="0" w:space="0" w:color="auto"/>
                <w:right w:val="none" w:sz="0" w:space="0" w:color="auto"/>
              </w:divBdr>
            </w:div>
            <w:div w:id="1856773158">
              <w:marLeft w:val="0"/>
              <w:marRight w:val="0"/>
              <w:marTop w:val="0"/>
              <w:marBottom w:val="0"/>
              <w:divBdr>
                <w:top w:val="none" w:sz="0" w:space="0" w:color="auto"/>
                <w:left w:val="none" w:sz="0" w:space="0" w:color="auto"/>
                <w:bottom w:val="none" w:sz="0" w:space="0" w:color="auto"/>
                <w:right w:val="none" w:sz="0" w:space="0" w:color="auto"/>
              </w:divBdr>
            </w:div>
            <w:div w:id="1530334469">
              <w:marLeft w:val="0"/>
              <w:marRight w:val="0"/>
              <w:marTop w:val="0"/>
              <w:marBottom w:val="0"/>
              <w:divBdr>
                <w:top w:val="none" w:sz="0" w:space="0" w:color="auto"/>
                <w:left w:val="none" w:sz="0" w:space="0" w:color="auto"/>
                <w:bottom w:val="none" w:sz="0" w:space="0" w:color="auto"/>
                <w:right w:val="none" w:sz="0" w:space="0" w:color="auto"/>
              </w:divBdr>
            </w:div>
            <w:div w:id="205407900">
              <w:marLeft w:val="0"/>
              <w:marRight w:val="0"/>
              <w:marTop w:val="0"/>
              <w:marBottom w:val="0"/>
              <w:divBdr>
                <w:top w:val="none" w:sz="0" w:space="0" w:color="auto"/>
                <w:left w:val="none" w:sz="0" w:space="0" w:color="auto"/>
                <w:bottom w:val="none" w:sz="0" w:space="0" w:color="auto"/>
                <w:right w:val="none" w:sz="0" w:space="0" w:color="auto"/>
              </w:divBdr>
            </w:div>
            <w:div w:id="1953322443">
              <w:marLeft w:val="0"/>
              <w:marRight w:val="0"/>
              <w:marTop w:val="0"/>
              <w:marBottom w:val="0"/>
              <w:divBdr>
                <w:top w:val="none" w:sz="0" w:space="0" w:color="auto"/>
                <w:left w:val="none" w:sz="0" w:space="0" w:color="auto"/>
                <w:bottom w:val="none" w:sz="0" w:space="0" w:color="auto"/>
                <w:right w:val="none" w:sz="0" w:space="0" w:color="auto"/>
              </w:divBdr>
            </w:div>
            <w:div w:id="1712266733">
              <w:marLeft w:val="0"/>
              <w:marRight w:val="0"/>
              <w:marTop w:val="0"/>
              <w:marBottom w:val="0"/>
              <w:divBdr>
                <w:top w:val="none" w:sz="0" w:space="0" w:color="auto"/>
                <w:left w:val="none" w:sz="0" w:space="0" w:color="auto"/>
                <w:bottom w:val="none" w:sz="0" w:space="0" w:color="auto"/>
                <w:right w:val="none" w:sz="0" w:space="0" w:color="auto"/>
              </w:divBdr>
            </w:div>
            <w:div w:id="208349211">
              <w:marLeft w:val="0"/>
              <w:marRight w:val="0"/>
              <w:marTop w:val="0"/>
              <w:marBottom w:val="0"/>
              <w:divBdr>
                <w:top w:val="none" w:sz="0" w:space="0" w:color="auto"/>
                <w:left w:val="none" w:sz="0" w:space="0" w:color="auto"/>
                <w:bottom w:val="none" w:sz="0" w:space="0" w:color="auto"/>
                <w:right w:val="none" w:sz="0" w:space="0" w:color="auto"/>
              </w:divBdr>
            </w:div>
            <w:div w:id="397288643">
              <w:marLeft w:val="0"/>
              <w:marRight w:val="0"/>
              <w:marTop w:val="0"/>
              <w:marBottom w:val="0"/>
              <w:divBdr>
                <w:top w:val="none" w:sz="0" w:space="0" w:color="auto"/>
                <w:left w:val="none" w:sz="0" w:space="0" w:color="auto"/>
                <w:bottom w:val="none" w:sz="0" w:space="0" w:color="auto"/>
                <w:right w:val="none" w:sz="0" w:space="0" w:color="auto"/>
              </w:divBdr>
            </w:div>
            <w:div w:id="364142533">
              <w:marLeft w:val="0"/>
              <w:marRight w:val="0"/>
              <w:marTop w:val="0"/>
              <w:marBottom w:val="0"/>
              <w:divBdr>
                <w:top w:val="none" w:sz="0" w:space="0" w:color="auto"/>
                <w:left w:val="none" w:sz="0" w:space="0" w:color="auto"/>
                <w:bottom w:val="none" w:sz="0" w:space="0" w:color="auto"/>
                <w:right w:val="none" w:sz="0" w:space="0" w:color="auto"/>
              </w:divBdr>
              <w:divsChild>
                <w:div w:id="327945401">
                  <w:marLeft w:val="0"/>
                  <w:marRight w:val="0"/>
                  <w:marTop w:val="0"/>
                  <w:marBottom w:val="0"/>
                  <w:divBdr>
                    <w:top w:val="none" w:sz="0" w:space="0" w:color="auto"/>
                    <w:left w:val="none" w:sz="0" w:space="0" w:color="auto"/>
                    <w:bottom w:val="none" w:sz="0" w:space="0" w:color="auto"/>
                    <w:right w:val="none" w:sz="0" w:space="0" w:color="auto"/>
                  </w:divBdr>
                  <w:divsChild>
                    <w:div w:id="1699113479">
                      <w:marLeft w:val="0"/>
                      <w:marRight w:val="0"/>
                      <w:marTop w:val="0"/>
                      <w:marBottom w:val="0"/>
                      <w:divBdr>
                        <w:top w:val="none" w:sz="0" w:space="0" w:color="auto"/>
                        <w:left w:val="none" w:sz="0" w:space="0" w:color="auto"/>
                        <w:bottom w:val="none" w:sz="0" w:space="0" w:color="auto"/>
                        <w:right w:val="none" w:sz="0" w:space="0" w:color="auto"/>
                      </w:divBdr>
                    </w:div>
                    <w:div w:id="1222521198">
                      <w:marLeft w:val="240"/>
                      <w:marRight w:val="0"/>
                      <w:marTop w:val="0"/>
                      <w:marBottom w:val="0"/>
                      <w:divBdr>
                        <w:top w:val="none" w:sz="0" w:space="0" w:color="auto"/>
                        <w:left w:val="none" w:sz="0" w:space="0" w:color="auto"/>
                        <w:bottom w:val="none" w:sz="0" w:space="0" w:color="auto"/>
                        <w:right w:val="none" w:sz="0" w:space="0" w:color="auto"/>
                      </w:divBdr>
                    </w:div>
                    <w:div w:id="13026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120">
              <w:marLeft w:val="0"/>
              <w:marRight w:val="0"/>
              <w:marTop w:val="0"/>
              <w:marBottom w:val="0"/>
              <w:divBdr>
                <w:top w:val="none" w:sz="0" w:space="0" w:color="auto"/>
                <w:left w:val="none" w:sz="0" w:space="0" w:color="auto"/>
                <w:bottom w:val="none" w:sz="0" w:space="0" w:color="auto"/>
                <w:right w:val="none" w:sz="0" w:space="0" w:color="auto"/>
              </w:divBdr>
            </w:div>
            <w:div w:id="937056788">
              <w:marLeft w:val="0"/>
              <w:marRight w:val="0"/>
              <w:marTop w:val="0"/>
              <w:marBottom w:val="0"/>
              <w:divBdr>
                <w:top w:val="none" w:sz="0" w:space="0" w:color="auto"/>
                <w:left w:val="none" w:sz="0" w:space="0" w:color="auto"/>
                <w:bottom w:val="none" w:sz="0" w:space="0" w:color="auto"/>
                <w:right w:val="none" w:sz="0" w:space="0" w:color="auto"/>
              </w:divBdr>
            </w:div>
            <w:div w:id="675116248">
              <w:marLeft w:val="0"/>
              <w:marRight w:val="0"/>
              <w:marTop w:val="0"/>
              <w:marBottom w:val="0"/>
              <w:divBdr>
                <w:top w:val="none" w:sz="0" w:space="0" w:color="auto"/>
                <w:left w:val="none" w:sz="0" w:space="0" w:color="auto"/>
                <w:bottom w:val="none" w:sz="0" w:space="0" w:color="auto"/>
                <w:right w:val="none" w:sz="0" w:space="0" w:color="auto"/>
              </w:divBdr>
              <w:divsChild>
                <w:div w:id="453599850">
                  <w:marLeft w:val="0"/>
                  <w:marRight w:val="0"/>
                  <w:marTop w:val="0"/>
                  <w:marBottom w:val="0"/>
                  <w:divBdr>
                    <w:top w:val="none" w:sz="0" w:space="0" w:color="auto"/>
                    <w:left w:val="none" w:sz="0" w:space="0" w:color="auto"/>
                    <w:bottom w:val="none" w:sz="0" w:space="0" w:color="auto"/>
                    <w:right w:val="none" w:sz="0" w:space="0" w:color="auto"/>
                  </w:divBdr>
                  <w:divsChild>
                    <w:div w:id="1709648533">
                      <w:marLeft w:val="0"/>
                      <w:marRight w:val="0"/>
                      <w:marTop w:val="0"/>
                      <w:marBottom w:val="0"/>
                      <w:divBdr>
                        <w:top w:val="none" w:sz="0" w:space="0" w:color="auto"/>
                        <w:left w:val="none" w:sz="0" w:space="0" w:color="auto"/>
                        <w:bottom w:val="none" w:sz="0" w:space="0" w:color="auto"/>
                        <w:right w:val="none" w:sz="0" w:space="0" w:color="auto"/>
                      </w:divBdr>
                    </w:div>
                    <w:div w:id="784234119">
                      <w:marLeft w:val="240"/>
                      <w:marRight w:val="0"/>
                      <w:marTop w:val="0"/>
                      <w:marBottom w:val="0"/>
                      <w:divBdr>
                        <w:top w:val="none" w:sz="0" w:space="0" w:color="auto"/>
                        <w:left w:val="none" w:sz="0" w:space="0" w:color="auto"/>
                        <w:bottom w:val="none" w:sz="0" w:space="0" w:color="auto"/>
                        <w:right w:val="none" w:sz="0" w:space="0" w:color="auto"/>
                      </w:divBdr>
                    </w:div>
                    <w:div w:id="14427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379">
              <w:marLeft w:val="0"/>
              <w:marRight w:val="0"/>
              <w:marTop w:val="0"/>
              <w:marBottom w:val="0"/>
              <w:divBdr>
                <w:top w:val="none" w:sz="0" w:space="0" w:color="auto"/>
                <w:left w:val="none" w:sz="0" w:space="0" w:color="auto"/>
                <w:bottom w:val="none" w:sz="0" w:space="0" w:color="auto"/>
                <w:right w:val="none" w:sz="0" w:space="0" w:color="auto"/>
              </w:divBdr>
              <w:divsChild>
                <w:div w:id="158811600">
                  <w:marLeft w:val="0"/>
                  <w:marRight w:val="0"/>
                  <w:marTop w:val="0"/>
                  <w:marBottom w:val="0"/>
                  <w:divBdr>
                    <w:top w:val="none" w:sz="0" w:space="0" w:color="auto"/>
                    <w:left w:val="none" w:sz="0" w:space="0" w:color="auto"/>
                    <w:bottom w:val="none" w:sz="0" w:space="0" w:color="auto"/>
                    <w:right w:val="none" w:sz="0" w:space="0" w:color="auto"/>
                  </w:divBdr>
                  <w:divsChild>
                    <w:div w:id="775056726">
                      <w:marLeft w:val="0"/>
                      <w:marRight w:val="0"/>
                      <w:marTop w:val="0"/>
                      <w:marBottom w:val="0"/>
                      <w:divBdr>
                        <w:top w:val="none" w:sz="0" w:space="0" w:color="auto"/>
                        <w:left w:val="none" w:sz="0" w:space="0" w:color="auto"/>
                        <w:bottom w:val="none" w:sz="0" w:space="0" w:color="auto"/>
                        <w:right w:val="none" w:sz="0" w:space="0" w:color="auto"/>
                      </w:divBdr>
                    </w:div>
                    <w:div w:id="782845802">
                      <w:marLeft w:val="240"/>
                      <w:marRight w:val="0"/>
                      <w:marTop w:val="0"/>
                      <w:marBottom w:val="0"/>
                      <w:divBdr>
                        <w:top w:val="none" w:sz="0" w:space="0" w:color="auto"/>
                        <w:left w:val="none" w:sz="0" w:space="0" w:color="auto"/>
                        <w:bottom w:val="none" w:sz="0" w:space="0" w:color="auto"/>
                        <w:right w:val="none" w:sz="0" w:space="0" w:color="auto"/>
                      </w:divBdr>
                    </w:div>
                    <w:div w:id="13853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797">
              <w:marLeft w:val="0"/>
              <w:marRight w:val="0"/>
              <w:marTop w:val="0"/>
              <w:marBottom w:val="0"/>
              <w:divBdr>
                <w:top w:val="none" w:sz="0" w:space="0" w:color="auto"/>
                <w:left w:val="none" w:sz="0" w:space="0" w:color="auto"/>
                <w:bottom w:val="none" w:sz="0" w:space="0" w:color="auto"/>
                <w:right w:val="none" w:sz="0" w:space="0" w:color="auto"/>
              </w:divBdr>
              <w:divsChild>
                <w:div w:id="927538867">
                  <w:marLeft w:val="0"/>
                  <w:marRight w:val="0"/>
                  <w:marTop w:val="0"/>
                  <w:marBottom w:val="0"/>
                  <w:divBdr>
                    <w:top w:val="none" w:sz="0" w:space="0" w:color="auto"/>
                    <w:left w:val="none" w:sz="0" w:space="0" w:color="auto"/>
                    <w:bottom w:val="none" w:sz="0" w:space="0" w:color="auto"/>
                    <w:right w:val="none" w:sz="0" w:space="0" w:color="auto"/>
                  </w:divBdr>
                  <w:divsChild>
                    <w:div w:id="1108043525">
                      <w:marLeft w:val="0"/>
                      <w:marRight w:val="0"/>
                      <w:marTop w:val="0"/>
                      <w:marBottom w:val="0"/>
                      <w:divBdr>
                        <w:top w:val="none" w:sz="0" w:space="0" w:color="auto"/>
                        <w:left w:val="none" w:sz="0" w:space="0" w:color="auto"/>
                        <w:bottom w:val="none" w:sz="0" w:space="0" w:color="auto"/>
                        <w:right w:val="none" w:sz="0" w:space="0" w:color="auto"/>
                      </w:divBdr>
                    </w:div>
                    <w:div w:id="1245335593">
                      <w:marLeft w:val="240"/>
                      <w:marRight w:val="0"/>
                      <w:marTop w:val="0"/>
                      <w:marBottom w:val="0"/>
                      <w:divBdr>
                        <w:top w:val="none" w:sz="0" w:space="0" w:color="auto"/>
                        <w:left w:val="none" w:sz="0" w:space="0" w:color="auto"/>
                        <w:bottom w:val="none" w:sz="0" w:space="0" w:color="auto"/>
                        <w:right w:val="none" w:sz="0" w:space="0" w:color="auto"/>
                      </w:divBdr>
                    </w:div>
                    <w:div w:id="16601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014">
              <w:marLeft w:val="0"/>
              <w:marRight w:val="0"/>
              <w:marTop w:val="0"/>
              <w:marBottom w:val="0"/>
              <w:divBdr>
                <w:top w:val="none" w:sz="0" w:space="0" w:color="auto"/>
                <w:left w:val="none" w:sz="0" w:space="0" w:color="auto"/>
                <w:bottom w:val="none" w:sz="0" w:space="0" w:color="auto"/>
                <w:right w:val="none" w:sz="0" w:space="0" w:color="auto"/>
              </w:divBdr>
              <w:divsChild>
                <w:div w:id="543448983">
                  <w:marLeft w:val="0"/>
                  <w:marRight w:val="0"/>
                  <w:marTop w:val="0"/>
                  <w:marBottom w:val="0"/>
                  <w:divBdr>
                    <w:top w:val="none" w:sz="0" w:space="0" w:color="auto"/>
                    <w:left w:val="none" w:sz="0" w:space="0" w:color="auto"/>
                    <w:bottom w:val="none" w:sz="0" w:space="0" w:color="auto"/>
                    <w:right w:val="none" w:sz="0" w:space="0" w:color="auto"/>
                  </w:divBdr>
                  <w:divsChild>
                    <w:div w:id="2126196568">
                      <w:marLeft w:val="0"/>
                      <w:marRight w:val="0"/>
                      <w:marTop w:val="0"/>
                      <w:marBottom w:val="0"/>
                      <w:divBdr>
                        <w:top w:val="none" w:sz="0" w:space="0" w:color="auto"/>
                        <w:left w:val="none" w:sz="0" w:space="0" w:color="auto"/>
                        <w:bottom w:val="none" w:sz="0" w:space="0" w:color="auto"/>
                        <w:right w:val="none" w:sz="0" w:space="0" w:color="auto"/>
                      </w:divBdr>
                    </w:div>
                    <w:div w:id="1340278955">
                      <w:marLeft w:val="240"/>
                      <w:marRight w:val="0"/>
                      <w:marTop w:val="0"/>
                      <w:marBottom w:val="0"/>
                      <w:divBdr>
                        <w:top w:val="none" w:sz="0" w:space="0" w:color="auto"/>
                        <w:left w:val="none" w:sz="0" w:space="0" w:color="auto"/>
                        <w:bottom w:val="none" w:sz="0" w:space="0" w:color="auto"/>
                        <w:right w:val="none" w:sz="0" w:space="0" w:color="auto"/>
                      </w:divBdr>
                    </w:div>
                    <w:div w:id="4790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1109">
              <w:marLeft w:val="0"/>
              <w:marRight w:val="0"/>
              <w:marTop w:val="0"/>
              <w:marBottom w:val="0"/>
              <w:divBdr>
                <w:top w:val="none" w:sz="0" w:space="0" w:color="auto"/>
                <w:left w:val="none" w:sz="0" w:space="0" w:color="auto"/>
                <w:bottom w:val="none" w:sz="0" w:space="0" w:color="auto"/>
                <w:right w:val="none" w:sz="0" w:space="0" w:color="auto"/>
              </w:divBdr>
            </w:div>
            <w:div w:id="944733772">
              <w:marLeft w:val="0"/>
              <w:marRight w:val="0"/>
              <w:marTop w:val="0"/>
              <w:marBottom w:val="0"/>
              <w:divBdr>
                <w:top w:val="none" w:sz="0" w:space="0" w:color="auto"/>
                <w:left w:val="none" w:sz="0" w:space="0" w:color="auto"/>
                <w:bottom w:val="none" w:sz="0" w:space="0" w:color="auto"/>
                <w:right w:val="none" w:sz="0" w:space="0" w:color="auto"/>
              </w:divBdr>
              <w:divsChild>
                <w:div w:id="839809758">
                  <w:marLeft w:val="0"/>
                  <w:marRight w:val="0"/>
                  <w:marTop w:val="0"/>
                  <w:marBottom w:val="0"/>
                  <w:divBdr>
                    <w:top w:val="none" w:sz="0" w:space="0" w:color="auto"/>
                    <w:left w:val="none" w:sz="0" w:space="0" w:color="auto"/>
                    <w:bottom w:val="none" w:sz="0" w:space="0" w:color="auto"/>
                    <w:right w:val="none" w:sz="0" w:space="0" w:color="auto"/>
                  </w:divBdr>
                  <w:divsChild>
                    <w:div w:id="1050611622">
                      <w:marLeft w:val="0"/>
                      <w:marRight w:val="0"/>
                      <w:marTop w:val="0"/>
                      <w:marBottom w:val="0"/>
                      <w:divBdr>
                        <w:top w:val="none" w:sz="0" w:space="0" w:color="auto"/>
                        <w:left w:val="none" w:sz="0" w:space="0" w:color="auto"/>
                        <w:bottom w:val="none" w:sz="0" w:space="0" w:color="auto"/>
                        <w:right w:val="none" w:sz="0" w:space="0" w:color="auto"/>
                      </w:divBdr>
                    </w:div>
                    <w:div w:id="1799450092">
                      <w:marLeft w:val="240"/>
                      <w:marRight w:val="0"/>
                      <w:marTop w:val="0"/>
                      <w:marBottom w:val="0"/>
                      <w:divBdr>
                        <w:top w:val="none" w:sz="0" w:space="0" w:color="auto"/>
                        <w:left w:val="none" w:sz="0" w:space="0" w:color="auto"/>
                        <w:bottom w:val="none" w:sz="0" w:space="0" w:color="auto"/>
                        <w:right w:val="none" w:sz="0" w:space="0" w:color="auto"/>
                      </w:divBdr>
                    </w:div>
                    <w:div w:id="6117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310">
              <w:marLeft w:val="0"/>
              <w:marRight w:val="0"/>
              <w:marTop w:val="0"/>
              <w:marBottom w:val="0"/>
              <w:divBdr>
                <w:top w:val="none" w:sz="0" w:space="0" w:color="auto"/>
                <w:left w:val="none" w:sz="0" w:space="0" w:color="auto"/>
                <w:bottom w:val="none" w:sz="0" w:space="0" w:color="auto"/>
                <w:right w:val="none" w:sz="0" w:space="0" w:color="auto"/>
              </w:divBdr>
              <w:divsChild>
                <w:div w:id="1892426325">
                  <w:marLeft w:val="0"/>
                  <w:marRight w:val="0"/>
                  <w:marTop w:val="0"/>
                  <w:marBottom w:val="0"/>
                  <w:divBdr>
                    <w:top w:val="none" w:sz="0" w:space="0" w:color="auto"/>
                    <w:left w:val="none" w:sz="0" w:space="0" w:color="auto"/>
                    <w:bottom w:val="none" w:sz="0" w:space="0" w:color="auto"/>
                    <w:right w:val="none" w:sz="0" w:space="0" w:color="auto"/>
                  </w:divBdr>
                  <w:divsChild>
                    <w:div w:id="1306154664">
                      <w:marLeft w:val="0"/>
                      <w:marRight w:val="0"/>
                      <w:marTop w:val="0"/>
                      <w:marBottom w:val="0"/>
                      <w:divBdr>
                        <w:top w:val="none" w:sz="0" w:space="0" w:color="auto"/>
                        <w:left w:val="none" w:sz="0" w:space="0" w:color="auto"/>
                        <w:bottom w:val="none" w:sz="0" w:space="0" w:color="auto"/>
                        <w:right w:val="none" w:sz="0" w:space="0" w:color="auto"/>
                      </w:divBdr>
                    </w:div>
                    <w:div w:id="371156152">
                      <w:marLeft w:val="240"/>
                      <w:marRight w:val="0"/>
                      <w:marTop w:val="0"/>
                      <w:marBottom w:val="0"/>
                      <w:divBdr>
                        <w:top w:val="none" w:sz="0" w:space="0" w:color="auto"/>
                        <w:left w:val="none" w:sz="0" w:space="0" w:color="auto"/>
                        <w:bottom w:val="none" w:sz="0" w:space="0" w:color="auto"/>
                        <w:right w:val="none" w:sz="0" w:space="0" w:color="auto"/>
                      </w:divBdr>
                    </w:div>
                    <w:div w:id="4006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719">
              <w:marLeft w:val="0"/>
              <w:marRight w:val="0"/>
              <w:marTop w:val="0"/>
              <w:marBottom w:val="0"/>
              <w:divBdr>
                <w:top w:val="none" w:sz="0" w:space="0" w:color="auto"/>
                <w:left w:val="none" w:sz="0" w:space="0" w:color="auto"/>
                <w:bottom w:val="none" w:sz="0" w:space="0" w:color="auto"/>
                <w:right w:val="none" w:sz="0" w:space="0" w:color="auto"/>
              </w:divBdr>
              <w:divsChild>
                <w:div w:id="507329099">
                  <w:marLeft w:val="0"/>
                  <w:marRight w:val="0"/>
                  <w:marTop w:val="0"/>
                  <w:marBottom w:val="0"/>
                  <w:divBdr>
                    <w:top w:val="none" w:sz="0" w:space="0" w:color="auto"/>
                    <w:left w:val="none" w:sz="0" w:space="0" w:color="auto"/>
                    <w:bottom w:val="none" w:sz="0" w:space="0" w:color="auto"/>
                    <w:right w:val="none" w:sz="0" w:space="0" w:color="auto"/>
                  </w:divBdr>
                  <w:divsChild>
                    <w:div w:id="913855487">
                      <w:marLeft w:val="0"/>
                      <w:marRight w:val="0"/>
                      <w:marTop w:val="0"/>
                      <w:marBottom w:val="0"/>
                      <w:divBdr>
                        <w:top w:val="none" w:sz="0" w:space="0" w:color="auto"/>
                        <w:left w:val="none" w:sz="0" w:space="0" w:color="auto"/>
                        <w:bottom w:val="none" w:sz="0" w:space="0" w:color="auto"/>
                        <w:right w:val="none" w:sz="0" w:space="0" w:color="auto"/>
                      </w:divBdr>
                    </w:div>
                    <w:div w:id="58018424">
                      <w:marLeft w:val="240"/>
                      <w:marRight w:val="0"/>
                      <w:marTop w:val="0"/>
                      <w:marBottom w:val="0"/>
                      <w:divBdr>
                        <w:top w:val="none" w:sz="0" w:space="0" w:color="auto"/>
                        <w:left w:val="none" w:sz="0" w:space="0" w:color="auto"/>
                        <w:bottom w:val="none" w:sz="0" w:space="0" w:color="auto"/>
                        <w:right w:val="none" w:sz="0" w:space="0" w:color="auto"/>
                      </w:divBdr>
                    </w:div>
                    <w:div w:id="2483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285">
              <w:marLeft w:val="0"/>
              <w:marRight w:val="0"/>
              <w:marTop w:val="0"/>
              <w:marBottom w:val="0"/>
              <w:divBdr>
                <w:top w:val="none" w:sz="0" w:space="0" w:color="auto"/>
                <w:left w:val="none" w:sz="0" w:space="0" w:color="auto"/>
                <w:bottom w:val="none" w:sz="0" w:space="0" w:color="auto"/>
                <w:right w:val="none" w:sz="0" w:space="0" w:color="auto"/>
              </w:divBdr>
              <w:divsChild>
                <w:div w:id="1380010684">
                  <w:marLeft w:val="0"/>
                  <w:marRight w:val="0"/>
                  <w:marTop w:val="0"/>
                  <w:marBottom w:val="0"/>
                  <w:divBdr>
                    <w:top w:val="none" w:sz="0" w:space="0" w:color="auto"/>
                    <w:left w:val="none" w:sz="0" w:space="0" w:color="auto"/>
                    <w:bottom w:val="none" w:sz="0" w:space="0" w:color="auto"/>
                    <w:right w:val="none" w:sz="0" w:space="0" w:color="auto"/>
                  </w:divBdr>
                  <w:divsChild>
                    <w:div w:id="242641155">
                      <w:marLeft w:val="0"/>
                      <w:marRight w:val="0"/>
                      <w:marTop w:val="0"/>
                      <w:marBottom w:val="0"/>
                      <w:divBdr>
                        <w:top w:val="none" w:sz="0" w:space="0" w:color="auto"/>
                        <w:left w:val="none" w:sz="0" w:space="0" w:color="auto"/>
                        <w:bottom w:val="none" w:sz="0" w:space="0" w:color="auto"/>
                        <w:right w:val="none" w:sz="0" w:space="0" w:color="auto"/>
                      </w:divBdr>
                    </w:div>
                    <w:div w:id="1359428596">
                      <w:marLeft w:val="240"/>
                      <w:marRight w:val="0"/>
                      <w:marTop w:val="0"/>
                      <w:marBottom w:val="0"/>
                      <w:divBdr>
                        <w:top w:val="none" w:sz="0" w:space="0" w:color="auto"/>
                        <w:left w:val="none" w:sz="0" w:space="0" w:color="auto"/>
                        <w:bottom w:val="none" w:sz="0" w:space="0" w:color="auto"/>
                        <w:right w:val="none" w:sz="0" w:space="0" w:color="auto"/>
                      </w:divBdr>
                    </w:div>
                    <w:div w:id="6098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042">
              <w:marLeft w:val="0"/>
              <w:marRight w:val="0"/>
              <w:marTop w:val="0"/>
              <w:marBottom w:val="0"/>
              <w:divBdr>
                <w:top w:val="none" w:sz="0" w:space="0" w:color="auto"/>
                <w:left w:val="none" w:sz="0" w:space="0" w:color="auto"/>
                <w:bottom w:val="none" w:sz="0" w:space="0" w:color="auto"/>
                <w:right w:val="none" w:sz="0" w:space="0" w:color="auto"/>
              </w:divBdr>
            </w:div>
            <w:div w:id="360981486">
              <w:marLeft w:val="0"/>
              <w:marRight w:val="0"/>
              <w:marTop w:val="0"/>
              <w:marBottom w:val="0"/>
              <w:divBdr>
                <w:top w:val="none" w:sz="0" w:space="0" w:color="auto"/>
                <w:left w:val="none" w:sz="0" w:space="0" w:color="auto"/>
                <w:bottom w:val="none" w:sz="0" w:space="0" w:color="auto"/>
                <w:right w:val="none" w:sz="0" w:space="0" w:color="auto"/>
              </w:divBdr>
              <w:divsChild>
                <w:div w:id="2062242882">
                  <w:marLeft w:val="0"/>
                  <w:marRight w:val="0"/>
                  <w:marTop w:val="0"/>
                  <w:marBottom w:val="0"/>
                  <w:divBdr>
                    <w:top w:val="none" w:sz="0" w:space="0" w:color="auto"/>
                    <w:left w:val="none" w:sz="0" w:space="0" w:color="auto"/>
                    <w:bottom w:val="none" w:sz="0" w:space="0" w:color="auto"/>
                    <w:right w:val="none" w:sz="0" w:space="0" w:color="auto"/>
                  </w:divBdr>
                  <w:divsChild>
                    <w:div w:id="1034505083">
                      <w:marLeft w:val="0"/>
                      <w:marRight w:val="0"/>
                      <w:marTop w:val="0"/>
                      <w:marBottom w:val="0"/>
                      <w:divBdr>
                        <w:top w:val="none" w:sz="0" w:space="0" w:color="auto"/>
                        <w:left w:val="none" w:sz="0" w:space="0" w:color="auto"/>
                        <w:bottom w:val="none" w:sz="0" w:space="0" w:color="auto"/>
                        <w:right w:val="none" w:sz="0" w:space="0" w:color="auto"/>
                      </w:divBdr>
                    </w:div>
                    <w:div w:id="1570339457">
                      <w:marLeft w:val="240"/>
                      <w:marRight w:val="0"/>
                      <w:marTop w:val="0"/>
                      <w:marBottom w:val="0"/>
                      <w:divBdr>
                        <w:top w:val="none" w:sz="0" w:space="0" w:color="auto"/>
                        <w:left w:val="none" w:sz="0" w:space="0" w:color="auto"/>
                        <w:bottom w:val="none" w:sz="0" w:space="0" w:color="auto"/>
                        <w:right w:val="none" w:sz="0" w:space="0" w:color="auto"/>
                      </w:divBdr>
                    </w:div>
                    <w:div w:id="15775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908">
              <w:marLeft w:val="0"/>
              <w:marRight w:val="0"/>
              <w:marTop w:val="0"/>
              <w:marBottom w:val="0"/>
              <w:divBdr>
                <w:top w:val="none" w:sz="0" w:space="0" w:color="auto"/>
                <w:left w:val="none" w:sz="0" w:space="0" w:color="auto"/>
                <w:bottom w:val="none" w:sz="0" w:space="0" w:color="auto"/>
                <w:right w:val="none" w:sz="0" w:space="0" w:color="auto"/>
              </w:divBdr>
            </w:div>
            <w:div w:id="1605960426">
              <w:marLeft w:val="0"/>
              <w:marRight w:val="0"/>
              <w:marTop w:val="0"/>
              <w:marBottom w:val="0"/>
              <w:divBdr>
                <w:top w:val="none" w:sz="0" w:space="0" w:color="auto"/>
                <w:left w:val="none" w:sz="0" w:space="0" w:color="auto"/>
                <w:bottom w:val="none" w:sz="0" w:space="0" w:color="auto"/>
                <w:right w:val="none" w:sz="0" w:space="0" w:color="auto"/>
              </w:divBdr>
            </w:div>
            <w:div w:id="2056467591">
              <w:marLeft w:val="0"/>
              <w:marRight w:val="0"/>
              <w:marTop w:val="0"/>
              <w:marBottom w:val="0"/>
              <w:divBdr>
                <w:top w:val="none" w:sz="0" w:space="0" w:color="auto"/>
                <w:left w:val="none" w:sz="0" w:space="0" w:color="auto"/>
                <w:bottom w:val="none" w:sz="0" w:space="0" w:color="auto"/>
                <w:right w:val="none" w:sz="0" w:space="0" w:color="auto"/>
              </w:divBdr>
              <w:divsChild>
                <w:div w:id="1075667094">
                  <w:marLeft w:val="0"/>
                  <w:marRight w:val="0"/>
                  <w:marTop w:val="0"/>
                  <w:marBottom w:val="0"/>
                  <w:divBdr>
                    <w:top w:val="none" w:sz="0" w:space="0" w:color="auto"/>
                    <w:left w:val="none" w:sz="0" w:space="0" w:color="auto"/>
                    <w:bottom w:val="none" w:sz="0" w:space="0" w:color="auto"/>
                    <w:right w:val="none" w:sz="0" w:space="0" w:color="auto"/>
                  </w:divBdr>
                  <w:divsChild>
                    <w:div w:id="1178734918">
                      <w:marLeft w:val="0"/>
                      <w:marRight w:val="0"/>
                      <w:marTop w:val="0"/>
                      <w:marBottom w:val="0"/>
                      <w:divBdr>
                        <w:top w:val="none" w:sz="0" w:space="0" w:color="auto"/>
                        <w:left w:val="none" w:sz="0" w:space="0" w:color="auto"/>
                        <w:bottom w:val="none" w:sz="0" w:space="0" w:color="auto"/>
                        <w:right w:val="none" w:sz="0" w:space="0" w:color="auto"/>
                      </w:divBdr>
                    </w:div>
                    <w:div w:id="1204252798">
                      <w:marLeft w:val="240"/>
                      <w:marRight w:val="0"/>
                      <w:marTop w:val="0"/>
                      <w:marBottom w:val="0"/>
                      <w:divBdr>
                        <w:top w:val="none" w:sz="0" w:space="0" w:color="auto"/>
                        <w:left w:val="none" w:sz="0" w:space="0" w:color="auto"/>
                        <w:bottom w:val="none" w:sz="0" w:space="0" w:color="auto"/>
                        <w:right w:val="none" w:sz="0" w:space="0" w:color="auto"/>
                      </w:divBdr>
                    </w:div>
                    <w:div w:id="9620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2686">
              <w:marLeft w:val="0"/>
              <w:marRight w:val="0"/>
              <w:marTop w:val="0"/>
              <w:marBottom w:val="0"/>
              <w:divBdr>
                <w:top w:val="none" w:sz="0" w:space="0" w:color="auto"/>
                <w:left w:val="none" w:sz="0" w:space="0" w:color="auto"/>
                <w:bottom w:val="none" w:sz="0" w:space="0" w:color="auto"/>
                <w:right w:val="none" w:sz="0" w:space="0" w:color="auto"/>
              </w:divBdr>
            </w:div>
            <w:div w:id="1142384093">
              <w:marLeft w:val="0"/>
              <w:marRight w:val="0"/>
              <w:marTop w:val="0"/>
              <w:marBottom w:val="0"/>
              <w:divBdr>
                <w:top w:val="none" w:sz="0" w:space="0" w:color="auto"/>
                <w:left w:val="none" w:sz="0" w:space="0" w:color="auto"/>
                <w:bottom w:val="none" w:sz="0" w:space="0" w:color="auto"/>
                <w:right w:val="none" w:sz="0" w:space="0" w:color="auto"/>
              </w:divBdr>
              <w:divsChild>
                <w:div w:id="955599655">
                  <w:marLeft w:val="0"/>
                  <w:marRight w:val="0"/>
                  <w:marTop w:val="0"/>
                  <w:marBottom w:val="0"/>
                  <w:divBdr>
                    <w:top w:val="none" w:sz="0" w:space="0" w:color="auto"/>
                    <w:left w:val="none" w:sz="0" w:space="0" w:color="auto"/>
                    <w:bottom w:val="none" w:sz="0" w:space="0" w:color="auto"/>
                    <w:right w:val="none" w:sz="0" w:space="0" w:color="auto"/>
                  </w:divBdr>
                  <w:divsChild>
                    <w:div w:id="1493714289">
                      <w:marLeft w:val="0"/>
                      <w:marRight w:val="0"/>
                      <w:marTop w:val="0"/>
                      <w:marBottom w:val="0"/>
                      <w:divBdr>
                        <w:top w:val="none" w:sz="0" w:space="0" w:color="auto"/>
                        <w:left w:val="none" w:sz="0" w:space="0" w:color="auto"/>
                        <w:bottom w:val="none" w:sz="0" w:space="0" w:color="auto"/>
                        <w:right w:val="none" w:sz="0" w:space="0" w:color="auto"/>
                      </w:divBdr>
                    </w:div>
                    <w:div w:id="262494202">
                      <w:marLeft w:val="240"/>
                      <w:marRight w:val="0"/>
                      <w:marTop w:val="0"/>
                      <w:marBottom w:val="0"/>
                      <w:divBdr>
                        <w:top w:val="none" w:sz="0" w:space="0" w:color="auto"/>
                        <w:left w:val="none" w:sz="0" w:space="0" w:color="auto"/>
                        <w:bottom w:val="none" w:sz="0" w:space="0" w:color="auto"/>
                        <w:right w:val="none" w:sz="0" w:space="0" w:color="auto"/>
                      </w:divBdr>
                    </w:div>
                    <w:div w:id="5842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7122">
              <w:marLeft w:val="0"/>
              <w:marRight w:val="0"/>
              <w:marTop w:val="0"/>
              <w:marBottom w:val="0"/>
              <w:divBdr>
                <w:top w:val="none" w:sz="0" w:space="0" w:color="auto"/>
                <w:left w:val="none" w:sz="0" w:space="0" w:color="auto"/>
                <w:bottom w:val="none" w:sz="0" w:space="0" w:color="auto"/>
                <w:right w:val="none" w:sz="0" w:space="0" w:color="auto"/>
              </w:divBdr>
            </w:div>
            <w:div w:id="506291147">
              <w:marLeft w:val="0"/>
              <w:marRight w:val="0"/>
              <w:marTop w:val="0"/>
              <w:marBottom w:val="0"/>
              <w:divBdr>
                <w:top w:val="none" w:sz="0" w:space="0" w:color="auto"/>
                <w:left w:val="none" w:sz="0" w:space="0" w:color="auto"/>
                <w:bottom w:val="none" w:sz="0" w:space="0" w:color="auto"/>
                <w:right w:val="none" w:sz="0" w:space="0" w:color="auto"/>
              </w:divBdr>
            </w:div>
            <w:div w:id="281614799">
              <w:marLeft w:val="0"/>
              <w:marRight w:val="0"/>
              <w:marTop w:val="0"/>
              <w:marBottom w:val="0"/>
              <w:divBdr>
                <w:top w:val="none" w:sz="0" w:space="0" w:color="auto"/>
                <w:left w:val="none" w:sz="0" w:space="0" w:color="auto"/>
                <w:bottom w:val="none" w:sz="0" w:space="0" w:color="auto"/>
                <w:right w:val="none" w:sz="0" w:space="0" w:color="auto"/>
              </w:divBdr>
            </w:div>
            <w:div w:id="389229328">
              <w:marLeft w:val="0"/>
              <w:marRight w:val="0"/>
              <w:marTop w:val="0"/>
              <w:marBottom w:val="0"/>
              <w:divBdr>
                <w:top w:val="none" w:sz="0" w:space="0" w:color="auto"/>
                <w:left w:val="none" w:sz="0" w:space="0" w:color="auto"/>
                <w:bottom w:val="none" w:sz="0" w:space="0" w:color="auto"/>
                <w:right w:val="none" w:sz="0" w:space="0" w:color="auto"/>
              </w:divBdr>
            </w:div>
            <w:div w:id="584848486">
              <w:marLeft w:val="0"/>
              <w:marRight w:val="0"/>
              <w:marTop w:val="0"/>
              <w:marBottom w:val="0"/>
              <w:divBdr>
                <w:top w:val="none" w:sz="0" w:space="0" w:color="auto"/>
                <w:left w:val="none" w:sz="0" w:space="0" w:color="auto"/>
                <w:bottom w:val="none" w:sz="0" w:space="0" w:color="auto"/>
                <w:right w:val="none" w:sz="0" w:space="0" w:color="auto"/>
              </w:divBdr>
            </w:div>
            <w:div w:id="529681595">
              <w:marLeft w:val="0"/>
              <w:marRight w:val="0"/>
              <w:marTop w:val="0"/>
              <w:marBottom w:val="0"/>
              <w:divBdr>
                <w:top w:val="none" w:sz="0" w:space="0" w:color="auto"/>
                <w:left w:val="none" w:sz="0" w:space="0" w:color="auto"/>
                <w:bottom w:val="none" w:sz="0" w:space="0" w:color="auto"/>
                <w:right w:val="none" w:sz="0" w:space="0" w:color="auto"/>
              </w:divBdr>
              <w:divsChild>
                <w:div w:id="1040939417">
                  <w:marLeft w:val="0"/>
                  <w:marRight w:val="0"/>
                  <w:marTop w:val="0"/>
                  <w:marBottom w:val="0"/>
                  <w:divBdr>
                    <w:top w:val="none" w:sz="0" w:space="0" w:color="auto"/>
                    <w:left w:val="none" w:sz="0" w:space="0" w:color="auto"/>
                    <w:bottom w:val="none" w:sz="0" w:space="0" w:color="auto"/>
                    <w:right w:val="none" w:sz="0" w:space="0" w:color="auto"/>
                  </w:divBdr>
                  <w:divsChild>
                    <w:div w:id="592855802">
                      <w:marLeft w:val="0"/>
                      <w:marRight w:val="0"/>
                      <w:marTop w:val="0"/>
                      <w:marBottom w:val="0"/>
                      <w:divBdr>
                        <w:top w:val="none" w:sz="0" w:space="0" w:color="auto"/>
                        <w:left w:val="none" w:sz="0" w:space="0" w:color="auto"/>
                        <w:bottom w:val="none" w:sz="0" w:space="0" w:color="auto"/>
                        <w:right w:val="none" w:sz="0" w:space="0" w:color="auto"/>
                      </w:divBdr>
                    </w:div>
                    <w:div w:id="239340467">
                      <w:marLeft w:val="240"/>
                      <w:marRight w:val="0"/>
                      <w:marTop w:val="0"/>
                      <w:marBottom w:val="0"/>
                      <w:divBdr>
                        <w:top w:val="none" w:sz="0" w:space="0" w:color="auto"/>
                        <w:left w:val="none" w:sz="0" w:space="0" w:color="auto"/>
                        <w:bottom w:val="none" w:sz="0" w:space="0" w:color="auto"/>
                        <w:right w:val="none" w:sz="0" w:space="0" w:color="auto"/>
                      </w:divBdr>
                    </w:div>
                    <w:div w:id="18721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614">
              <w:marLeft w:val="0"/>
              <w:marRight w:val="0"/>
              <w:marTop w:val="0"/>
              <w:marBottom w:val="0"/>
              <w:divBdr>
                <w:top w:val="none" w:sz="0" w:space="0" w:color="auto"/>
                <w:left w:val="none" w:sz="0" w:space="0" w:color="auto"/>
                <w:bottom w:val="none" w:sz="0" w:space="0" w:color="auto"/>
                <w:right w:val="none" w:sz="0" w:space="0" w:color="auto"/>
              </w:divBdr>
              <w:divsChild>
                <w:div w:id="228003803">
                  <w:marLeft w:val="0"/>
                  <w:marRight w:val="0"/>
                  <w:marTop w:val="0"/>
                  <w:marBottom w:val="0"/>
                  <w:divBdr>
                    <w:top w:val="none" w:sz="0" w:space="0" w:color="auto"/>
                    <w:left w:val="none" w:sz="0" w:space="0" w:color="auto"/>
                    <w:bottom w:val="none" w:sz="0" w:space="0" w:color="auto"/>
                    <w:right w:val="none" w:sz="0" w:space="0" w:color="auto"/>
                  </w:divBdr>
                  <w:divsChild>
                    <w:div w:id="1056666091">
                      <w:marLeft w:val="0"/>
                      <w:marRight w:val="0"/>
                      <w:marTop w:val="0"/>
                      <w:marBottom w:val="0"/>
                      <w:divBdr>
                        <w:top w:val="none" w:sz="0" w:space="0" w:color="auto"/>
                        <w:left w:val="none" w:sz="0" w:space="0" w:color="auto"/>
                        <w:bottom w:val="none" w:sz="0" w:space="0" w:color="auto"/>
                        <w:right w:val="none" w:sz="0" w:space="0" w:color="auto"/>
                      </w:divBdr>
                    </w:div>
                    <w:div w:id="1555190782">
                      <w:marLeft w:val="240"/>
                      <w:marRight w:val="0"/>
                      <w:marTop w:val="0"/>
                      <w:marBottom w:val="0"/>
                      <w:divBdr>
                        <w:top w:val="none" w:sz="0" w:space="0" w:color="auto"/>
                        <w:left w:val="none" w:sz="0" w:space="0" w:color="auto"/>
                        <w:bottom w:val="none" w:sz="0" w:space="0" w:color="auto"/>
                        <w:right w:val="none" w:sz="0" w:space="0" w:color="auto"/>
                      </w:divBdr>
                    </w:div>
                    <w:div w:id="15616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975">
              <w:marLeft w:val="0"/>
              <w:marRight w:val="0"/>
              <w:marTop w:val="0"/>
              <w:marBottom w:val="0"/>
              <w:divBdr>
                <w:top w:val="none" w:sz="0" w:space="0" w:color="auto"/>
                <w:left w:val="none" w:sz="0" w:space="0" w:color="auto"/>
                <w:bottom w:val="none" w:sz="0" w:space="0" w:color="auto"/>
                <w:right w:val="none" w:sz="0" w:space="0" w:color="auto"/>
              </w:divBdr>
              <w:divsChild>
                <w:div w:id="1876961824">
                  <w:marLeft w:val="0"/>
                  <w:marRight w:val="0"/>
                  <w:marTop w:val="0"/>
                  <w:marBottom w:val="0"/>
                  <w:divBdr>
                    <w:top w:val="none" w:sz="0" w:space="0" w:color="auto"/>
                    <w:left w:val="none" w:sz="0" w:space="0" w:color="auto"/>
                    <w:bottom w:val="none" w:sz="0" w:space="0" w:color="auto"/>
                    <w:right w:val="none" w:sz="0" w:space="0" w:color="auto"/>
                  </w:divBdr>
                  <w:divsChild>
                    <w:div w:id="108663981">
                      <w:marLeft w:val="0"/>
                      <w:marRight w:val="0"/>
                      <w:marTop w:val="0"/>
                      <w:marBottom w:val="0"/>
                      <w:divBdr>
                        <w:top w:val="none" w:sz="0" w:space="0" w:color="auto"/>
                        <w:left w:val="none" w:sz="0" w:space="0" w:color="auto"/>
                        <w:bottom w:val="none" w:sz="0" w:space="0" w:color="auto"/>
                        <w:right w:val="none" w:sz="0" w:space="0" w:color="auto"/>
                      </w:divBdr>
                    </w:div>
                    <w:div w:id="888032797">
                      <w:marLeft w:val="240"/>
                      <w:marRight w:val="0"/>
                      <w:marTop w:val="0"/>
                      <w:marBottom w:val="0"/>
                      <w:divBdr>
                        <w:top w:val="none" w:sz="0" w:space="0" w:color="auto"/>
                        <w:left w:val="none" w:sz="0" w:space="0" w:color="auto"/>
                        <w:bottom w:val="none" w:sz="0" w:space="0" w:color="auto"/>
                        <w:right w:val="none" w:sz="0" w:space="0" w:color="auto"/>
                      </w:divBdr>
                    </w:div>
                    <w:div w:id="11982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009">
              <w:marLeft w:val="0"/>
              <w:marRight w:val="0"/>
              <w:marTop w:val="0"/>
              <w:marBottom w:val="0"/>
              <w:divBdr>
                <w:top w:val="none" w:sz="0" w:space="0" w:color="auto"/>
                <w:left w:val="none" w:sz="0" w:space="0" w:color="auto"/>
                <w:bottom w:val="none" w:sz="0" w:space="0" w:color="auto"/>
                <w:right w:val="none" w:sz="0" w:space="0" w:color="auto"/>
              </w:divBdr>
              <w:divsChild>
                <w:div w:id="1735079633">
                  <w:marLeft w:val="0"/>
                  <w:marRight w:val="0"/>
                  <w:marTop w:val="0"/>
                  <w:marBottom w:val="0"/>
                  <w:divBdr>
                    <w:top w:val="none" w:sz="0" w:space="0" w:color="auto"/>
                    <w:left w:val="none" w:sz="0" w:space="0" w:color="auto"/>
                    <w:bottom w:val="none" w:sz="0" w:space="0" w:color="auto"/>
                    <w:right w:val="none" w:sz="0" w:space="0" w:color="auto"/>
                  </w:divBdr>
                  <w:divsChild>
                    <w:div w:id="1771314539">
                      <w:marLeft w:val="0"/>
                      <w:marRight w:val="0"/>
                      <w:marTop w:val="0"/>
                      <w:marBottom w:val="0"/>
                      <w:divBdr>
                        <w:top w:val="none" w:sz="0" w:space="0" w:color="auto"/>
                        <w:left w:val="none" w:sz="0" w:space="0" w:color="auto"/>
                        <w:bottom w:val="none" w:sz="0" w:space="0" w:color="auto"/>
                        <w:right w:val="none" w:sz="0" w:space="0" w:color="auto"/>
                      </w:divBdr>
                    </w:div>
                    <w:div w:id="280767377">
                      <w:marLeft w:val="240"/>
                      <w:marRight w:val="0"/>
                      <w:marTop w:val="0"/>
                      <w:marBottom w:val="0"/>
                      <w:divBdr>
                        <w:top w:val="none" w:sz="0" w:space="0" w:color="auto"/>
                        <w:left w:val="none" w:sz="0" w:space="0" w:color="auto"/>
                        <w:bottom w:val="none" w:sz="0" w:space="0" w:color="auto"/>
                        <w:right w:val="none" w:sz="0" w:space="0" w:color="auto"/>
                      </w:divBdr>
                    </w:div>
                    <w:div w:id="21097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180">
              <w:marLeft w:val="0"/>
              <w:marRight w:val="0"/>
              <w:marTop w:val="0"/>
              <w:marBottom w:val="0"/>
              <w:divBdr>
                <w:top w:val="none" w:sz="0" w:space="0" w:color="auto"/>
                <w:left w:val="none" w:sz="0" w:space="0" w:color="auto"/>
                <w:bottom w:val="none" w:sz="0" w:space="0" w:color="auto"/>
                <w:right w:val="none" w:sz="0" w:space="0" w:color="auto"/>
              </w:divBdr>
              <w:divsChild>
                <w:div w:id="645859289">
                  <w:marLeft w:val="0"/>
                  <w:marRight w:val="0"/>
                  <w:marTop w:val="0"/>
                  <w:marBottom w:val="0"/>
                  <w:divBdr>
                    <w:top w:val="none" w:sz="0" w:space="0" w:color="auto"/>
                    <w:left w:val="none" w:sz="0" w:space="0" w:color="auto"/>
                    <w:bottom w:val="none" w:sz="0" w:space="0" w:color="auto"/>
                    <w:right w:val="none" w:sz="0" w:space="0" w:color="auto"/>
                  </w:divBdr>
                  <w:divsChild>
                    <w:div w:id="1128619937">
                      <w:marLeft w:val="0"/>
                      <w:marRight w:val="0"/>
                      <w:marTop w:val="0"/>
                      <w:marBottom w:val="0"/>
                      <w:divBdr>
                        <w:top w:val="none" w:sz="0" w:space="0" w:color="auto"/>
                        <w:left w:val="none" w:sz="0" w:space="0" w:color="auto"/>
                        <w:bottom w:val="none" w:sz="0" w:space="0" w:color="auto"/>
                        <w:right w:val="none" w:sz="0" w:space="0" w:color="auto"/>
                      </w:divBdr>
                    </w:div>
                    <w:div w:id="1229613684">
                      <w:marLeft w:val="240"/>
                      <w:marRight w:val="0"/>
                      <w:marTop w:val="0"/>
                      <w:marBottom w:val="0"/>
                      <w:divBdr>
                        <w:top w:val="none" w:sz="0" w:space="0" w:color="auto"/>
                        <w:left w:val="none" w:sz="0" w:space="0" w:color="auto"/>
                        <w:bottom w:val="none" w:sz="0" w:space="0" w:color="auto"/>
                        <w:right w:val="none" w:sz="0" w:space="0" w:color="auto"/>
                      </w:divBdr>
                    </w:div>
                    <w:div w:id="376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941">
              <w:marLeft w:val="0"/>
              <w:marRight w:val="0"/>
              <w:marTop w:val="0"/>
              <w:marBottom w:val="0"/>
              <w:divBdr>
                <w:top w:val="none" w:sz="0" w:space="0" w:color="auto"/>
                <w:left w:val="none" w:sz="0" w:space="0" w:color="auto"/>
                <w:bottom w:val="none" w:sz="0" w:space="0" w:color="auto"/>
                <w:right w:val="none" w:sz="0" w:space="0" w:color="auto"/>
              </w:divBdr>
              <w:divsChild>
                <w:div w:id="1792743486">
                  <w:marLeft w:val="0"/>
                  <w:marRight w:val="0"/>
                  <w:marTop w:val="0"/>
                  <w:marBottom w:val="0"/>
                  <w:divBdr>
                    <w:top w:val="none" w:sz="0" w:space="0" w:color="auto"/>
                    <w:left w:val="none" w:sz="0" w:space="0" w:color="auto"/>
                    <w:bottom w:val="none" w:sz="0" w:space="0" w:color="auto"/>
                    <w:right w:val="none" w:sz="0" w:space="0" w:color="auto"/>
                  </w:divBdr>
                  <w:divsChild>
                    <w:div w:id="1948730310">
                      <w:marLeft w:val="0"/>
                      <w:marRight w:val="0"/>
                      <w:marTop w:val="0"/>
                      <w:marBottom w:val="0"/>
                      <w:divBdr>
                        <w:top w:val="none" w:sz="0" w:space="0" w:color="auto"/>
                        <w:left w:val="none" w:sz="0" w:space="0" w:color="auto"/>
                        <w:bottom w:val="none" w:sz="0" w:space="0" w:color="auto"/>
                        <w:right w:val="none" w:sz="0" w:space="0" w:color="auto"/>
                      </w:divBdr>
                    </w:div>
                    <w:div w:id="386152869">
                      <w:marLeft w:val="240"/>
                      <w:marRight w:val="0"/>
                      <w:marTop w:val="0"/>
                      <w:marBottom w:val="0"/>
                      <w:divBdr>
                        <w:top w:val="none" w:sz="0" w:space="0" w:color="auto"/>
                        <w:left w:val="none" w:sz="0" w:space="0" w:color="auto"/>
                        <w:bottom w:val="none" w:sz="0" w:space="0" w:color="auto"/>
                        <w:right w:val="none" w:sz="0" w:space="0" w:color="auto"/>
                      </w:divBdr>
                    </w:div>
                    <w:div w:id="274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306">
              <w:marLeft w:val="0"/>
              <w:marRight w:val="0"/>
              <w:marTop w:val="0"/>
              <w:marBottom w:val="0"/>
              <w:divBdr>
                <w:top w:val="none" w:sz="0" w:space="0" w:color="auto"/>
                <w:left w:val="none" w:sz="0" w:space="0" w:color="auto"/>
                <w:bottom w:val="none" w:sz="0" w:space="0" w:color="auto"/>
                <w:right w:val="none" w:sz="0" w:space="0" w:color="auto"/>
              </w:divBdr>
            </w:div>
            <w:div w:id="1097673455">
              <w:marLeft w:val="0"/>
              <w:marRight w:val="0"/>
              <w:marTop w:val="0"/>
              <w:marBottom w:val="0"/>
              <w:divBdr>
                <w:top w:val="none" w:sz="0" w:space="0" w:color="auto"/>
                <w:left w:val="none" w:sz="0" w:space="0" w:color="auto"/>
                <w:bottom w:val="none" w:sz="0" w:space="0" w:color="auto"/>
                <w:right w:val="none" w:sz="0" w:space="0" w:color="auto"/>
              </w:divBdr>
              <w:divsChild>
                <w:div w:id="39060475">
                  <w:marLeft w:val="0"/>
                  <w:marRight w:val="0"/>
                  <w:marTop w:val="0"/>
                  <w:marBottom w:val="0"/>
                  <w:divBdr>
                    <w:top w:val="none" w:sz="0" w:space="0" w:color="auto"/>
                    <w:left w:val="none" w:sz="0" w:space="0" w:color="auto"/>
                    <w:bottom w:val="none" w:sz="0" w:space="0" w:color="auto"/>
                    <w:right w:val="none" w:sz="0" w:space="0" w:color="auto"/>
                  </w:divBdr>
                  <w:divsChild>
                    <w:div w:id="809706906">
                      <w:marLeft w:val="0"/>
                      <w:marRight w:val="0"/>
                      <w:marTop w:val="0"/>
                      <w:marBottom w:val="0"/>
                      <w:divBdr>
                        <w:top w:val="none" w:sz="0" w:space="0" w:color="auto"/>
                        <w:left w:val="none" w:sz="0" w:space="0" w:color="auto"/>
                        <w:bottom w:val="none" w:sz="0" w:space="0" w:color="auto"/>
                        <w:right w:val="none" w:sz="0" w:space="0" w:color="auto"/>
                      </w:divBdr>
                    </w:div>
                    <w:div w:id="183790728">
                      <w:marLeft w:val="240"/>
                      <w:marRight w:val="0"/>
                      <w:marTop w:val="0"/>
                      <w:marBottom w:val="0"/>
                      <w:divBdr>
                        <w:top w:val="none" w:sz="0" w:space="0" w:color="auto"/>
                        <w:left w:val="none" w:sz="0" w:space="0" w:color="auto"/>
                        <w:bottom w:val="none" w:sz="0" w:space="0" w:color="auto"/>
                        <w:right w:val="none" w:sz="0" w:space="0" w:color="auto"/>
                      </w:divBdr>
                    </w:div>
                    <w:div w:id="12123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383">
              <w:marLeft w:val="0"/>
              <w:marRight w:val="0"/>
              <w:marTop w:val="0"/>
              <w:marBottom w:val="0"/>
              <w:divBdr>
                <w:top w:val="none" w:sz="0" w:space="0" w:color="auto"/>
                <w:left w:val="none" w:sz="0" w:space="0" w:color="auto"/>
                <w:bottom w:val="none" w:sz="0" w:space="0" w:color="auto"/>
                <w:right w:val="none" w:sz="0" w:space="0" w:color="auto"/>
              </w:divBdr>
            </w:div>
            <w:div w:id="613291301">
              <w:marLeft w:val="0"/>
              <w:marRight w:val="0"/>
              <w:marTop w:val="0"/>
              <w:marBottom w:val="0"/>
              <w:divBdr>
                <w:top w:val="none" w:sz="0" w:space="0" w:color="auto"/>
                <w:left w:val="none" w:sz="0" w:space="0" w:color="auto"/>
                <w:bottom w:val="none" w:sz="0" w:space="0" w:color="auto"/>
                <w:right w:val="none" w:sz="0" w:space="0" w:color="auto"/>
              </w:divBdr>
            </w:div>
            <w:div w:id="794446548">
              <w:marLeft w:val="0"/>
              <w:marRight w:val="0"/>
              <w:marTop w:val="0"/>
              <w:marBottom w:val="0"/>
              <w:divBdr>
                <w:top w:val="none" w:sz="0" w:space="0" w:color="auto"/>
                <w:left w:val="none" w:sz="0" w:space="0" w:color="auto"/>
                <w:bottom w:val="none" w:sz="0" w:space="0" w:color="auto"/>
                <w:right w:val="none" w:sz="0" w:space="0" w:color="auto"/>
              </w:divBdr>
              <w:divsChild>
                <w:div w:id="680282088">
                  <w:marLeft w:val="0"/>
                  <w:marRight w:val="0"/>
                  <w:marTop w:val="0"/>
                  <w:marBottom w:val="0"/>
                  <w:divBdr>
                    <w:top w:val="none" w:sz="0" w:space="0" w:color="auto"/>
                    <w:left w:val="none" w:sz="0" w:space="0" w:color="auto"/>
                    <w:bottom w:val="none" w:sz="0" w:space="0" w:color="auto"/>
                    <w:right w:val="none" w:sz="0" w:space="0" w:color="auto"/>
                  </w:divBdr>
                  <w:divsChild>
                    <w:div w:id="1105926462">
                      <w:marLeft w:val="0"/>
                      <w:marRight w:val="0"/>
                      <w:marTop w:val="0"/>
                      <w:marBottom w:val="0"/>
                      <w:divBdr>
                        <w:top w:val="none" w:sz="0" w:space="0" w:color="auto"/>
                        <w:left w:val="none" w:sz="0" w:space="0" w:color="auto"/>
                        <w:bottom w:val="none" w:sz="0" w:space="0" w:color="auto"/>
                        <w:right w:val="none" w:sz="0" w:space="0" w:color="auto"/>
                      </w:divBdr>
                    </w:div>
                    <w:div w:id="1800033734">
                      <w:marLeft w:val="240"/>
                      <w:marRight w:val="0"/>
                      <w:marTop w:val="0"/>
                      <w:marBottom w:val="0"/>
                      <w:divBdr>
                        <w:top w:val="none" w:sz="0" w:space="0" w:color="auto"/>
                        <w:left w:val="none" w:sz="0" w:space="0" w:color="auto"/>
                        <w:bottom w:val="none" w:sz="0" w:space="0" w:color="auto"/>
                        <w:right w:val="none" w:sz="0" w:space="0" w:color="auto"/>
                      </w:divBdr>
                    </w:div>
                    <w:div w:id="6452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632">
              <w:marLeft w:val="0"/>
              <w:marRight w:val="0"/>
              <w:marTop w:val="0"/>
              <w:marBottom w:val="0"/>
              <w:divBdr>
                <w:top w:val="none" w:sz="0" w:space="0" w:color="auto"/>
                <w:left w:val="none" w:sz="0" w:space="0" w:color="auto"/>
                <w:bottom w:val="none" w:sz="0" w:space="0" w:color="auto"/>
                <w:right w:val="none" w:sz="0" w:space="0" w:color="auto"/>
              </w:divBdr>
              <w:divsChild>
                <w:div w:id="884023268">
                  <w:marLeft w:val="0"/>
                  <w:marRight w:val="0"/>
                  <w:marTop w:val="0"/>
                  <w:marBottom w:val="0"/>
                  <w:divBdr>
                    <w:top w:val="none" w:sz="0" w:space="0" w:color="auto"/>
                    <w:left w:val="none" w:sz="0" w:space="0" w:color="auto"/>
                    <w:bottom w:val="none" w:sz="0" w:space="0" w:color="auto"/>
                    <w:right w:val="none" w:sz="0" w:space="0" w:color="auto"/>
                  </w:divBdr>
                  <w:divsChild>
                    <w:div w:id="1118336593">
                      <w:marLeft w:val="0"/>
                      <w:marRight w:val="0"/>
                      <w:marTop w:val="0"/>
                      <w:marBottom w:val="0"/>
                      <w:divBdr>
                        <w:top w:val="none" w:sz="0" w:space="0" w:color="auto"/>
                        <w:left w:val="none" w:sz="0" w:space="0" w:color="auto"/>
                        <w:bottom w:val="none" w:sz="0" w:space="0" w:color="auto"/>
                        <w:right w:val="none" w:sz="0" w:space="0" w:color="auto"/>
                      </w:divBdr>
                    </w:div>
                    <w:div w:id="566259877">
                      <w:marLeft w:val="240"/>
                      <w:marRight w:val="0"/>
                      <w:marTop w:val="0"/>
                      <w:marBottom w:val="0"/>
                      <w:divBdr>
                        <w:top w:val="none" w:sz="0" w:space="0" w:color="auto"/>
                        <w:left w:val="none" w:sz="0" w:space="0" w:color="auto"/>
                        <w:bottom w:val="none" w:sz="0" w:space="0" w:color="auto"/>
                        <w:right w:val="none" w:sz="0" w:space="0" w:color="auto"/>
                      </w:divBdr>
                    </w:div>
                    <w:div w:id="333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656">
              <w:marLeft w:val="0"/>
              <w:marRight w:val="0"/>
              <w:marTop w:val="0"/>
              <w:marBottom w:val="0"/>
              <w:divBdr>
                <w:top w:val="none" w:sz="0" w:space="0" w:color="auto"/>
                <w:left w:val="none" w:sz="0" w:space="0" w:color="auto"/>
                <w:bottom w:val="none" w:sz="0" w:space="0" w:color="auto"/>
                <w:right w:val="none" w:sz="0" w:space="0" w:color="auto"/>
              </w:divBdr>
              <w:divsChild>
                <w:div w:id="1022513793">
                  <w:marLeft w:val="0"/>
                  <w:marRight w:val="0"/>
                  <w:marTop w:val="0"/>
                  <w:marBottom w:val="0"/>
                  <w:divBdr>
                    <w:top w:val="none" w:sz="0" w:space="0" w:color="auto"/>
                    <w:left w:val="none" w:sz="0" w:space="0" w:color="auto"/>
                    <w:bottom w:val="none" w:sz="0" w:space="0" w:color="auto"/>
                    <w:right w:val="none" w:sz="0" w:space="0" w:color="auto"/>
                  </w:divBdr>
                  <w:divsChild>
                    <w:div w:id="1980524920">
                      <w:marLeft w:val="0"/>
                      <w:marRight w:val="0"/>
                      <w:marTop w:val="0"/>
                      <w:marBottom w:val="0"/>
                      <w:divBdr>
                        <w:top w:val="none" w:sz="0" w:space="0" w:color="auto"/>
                        <w:left w:val="none" w:sz="0" w:space="0" w:color="auto"/>
                        <w:bottom w:val="none" w:sz="0" w:space="0" w:color="auto"/>
                        <w:right w:val="none" w:sz="0" w:space="0" w:color="auto"/>
                      </w:divBdr>
                    </w:div>
                    <w:div w:id="894465976">
                      <w:marLeft w:val="240"/>
                      <w:marRight w:val="0"/>
                      <w:marTop w:val="0"/>
                      <w:marBottom w:val="0"/>
                      <w:divBdr>
                        <w:top w:val="none" w:sz="0" w:space="0" w:color="auto"/>
                        <w:left w:val="none" w:sz="0" w:space="0" w:color="auto"/>
                        <w:bottom w:val="none" w:sz="0" w:space="0" w:color="auto"/>
                        <w:right w:val="none" w:sz="0" w:space="0" w:color="auto"/>
                      </w:divBdr>
                    </w:div>
                    <w:div w:id="19684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742">
              <w:marLeft w:val="0"/>
              <w:marRight w:val="0"/>
              <w:marTop w:val="0"/>
              <w:marBottom w:val="0"/>
              <w:divBdr>
                <w:top w:val="none" w:sz="0" w:space="0" w:color="auto"/>
                <w:left w:val="none" w:sz="0" w:space="0" w:color="auto"/>
                <w:bottom w:val="none" w:sz="0" w:space="0" w:color="auto"/>
                <w:right w:val="none" w:sz="0" w:space="0" w:color="auto"/>
              </w:divBdr>
            </w:div>
            <w:div w:id="1556043591">
              <w:marLeft w:val="0"/>
              <w:marRight w:val="0"/>
              <w:marTop w:val="0"/>
              <w:marBottom w:val="0"/>
              <w:divBdr>
                <w:top w:val="none" w:sz="0" w:space="0" w:color="auto"/>
                <w:left w:val="none" w:sz="0" w:space="0" w:color="auto"/>
                <w:bottom w:val="none" w:sz="0" w:space="0" w:color="auto"/>
                <w:right w:val="none" w:sz="0" w:space="0" w:color="auto"/>
              </w:divBdr>
              <w:divsChild>
                <w:div w:id="350304182">
                  <w:marLeft w:val="0"/>
                  <w:marRight w:val="0"/>
                  <w:marTop w:val="0"/>
                  <w:marBottom w:val="0"/>
                  <w:divBdr>
                    <w:top w:val="none" w:sz="0" w:space="0" w:color="auto"/>
                    <w:left w:val="none" w:sz="0" w:space="0" w:color="auto"/>
                    <w:bottom w:val="none" w:sz="0" w:space="0" w:color="auto"/>
                    <w:right w:val="none" w:sz="0" w:space="0" w:color="auto"/>
                  </w:divBdr>
                  <w:divsChild>
                    <w:div w:id="929041916">
                      <w:marLeft w:val="0"/>
                      <w:marRight w:val="0"/>
                      <w:marTop w:val="0"/>
                      <w:marBottom w:val="0"/>
                      <w:divBdr>
                        <w:top w:val="none" w:sz="0" w:space="0" w:color="auto"/>
                        <w:left w:val="none" w:sz="0" w:space="0" w:color="auto"/>
                        <w:bottom w:val="none" w:sz="0" w:space="0" w:color="auto"/>
                        <w:right w:val="none" w:sz="0" w:space="0" w:color="auto"/>
                      </w:divBdr>
                    </w:div>
                    <w:div w:id="228075671">
                      <w:marLeft w:val="240"/>
                      <w:marRight w:val="0"/>
                      <w:marTop w:val="0"/>
                      <w:marBottom w:val="0"/>
                      <w:divBdr>
                        <w:top w:val="none" w:sz="0" w:space="0" w:color="auto"/>
                        <w:left w:val="none" w:sz="0" w:space="0" w:color="auto"/>
                        <w:bottom w:val="none" w:sz="0" w:space="0" w:color="auto"/>
                        <w:right w:val="none" w:sz="0" w:space="0" w:color="auto"/>
                      </w:divBdr>
                    </w:div>
                    <w:div w:id="841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2349">
              <w:marLeft w:val="0"/>
              <w:marRight w:val="0"/>
              <w:marTop w:val="0"/>
              <w:marBottom w:val="0"/>
              <w:divBdr>
                <w:top w:val="none" w:sz="0" w:space="0" w:color="auto"/>
                <w:left w:val="none" w:sz="0" w:space="0" w:color="auto"/>
                <w:bottom w:val="none" w:sz="0" w:space="0" w:color="auto"/>
                <w:right w:val="none" w:sz="0" w:space="0" w:color="auto"/>
              </w:divBdr>
            </w:div>
            <w:div w:id="1626887172">
              <w:marLeft w:val="0"/>
              <w:marRight w:val="0"/>
              <w:marTop w:val="0"/>
              <w:marBottom w:val="0"/>
              <w:divBdr>
                <w:top w:val="none" w:sz="0" w:space="0" w:color="auto"/>
                <w:left w:val="none" w:sz="0" w:space="0" w:color="auto"/>
                <w:bottom w:val="none" w:sz="0" w:space="0" w:color="auto"/>
                <w:right w:val="none" w:sz="0" w:space="0" w:color="auto"/>
              </w:divBdr>
              <w:divsChild>
                <w:div w:id="1230577308">
                  <w:marLeft w:val="0"/>
                  <w:marRight w:val="0"/>
                  <w:marTop w:val="0"/>
                  <w:marBottom w:val="0"/>
                  <w:divBdr>
                    <w:top w:val="none" w:sz="0" w:space="0" w:color="auto"/>
                    <w:left w:val="none" w:sz="0" w:space="0" w:color="auto"/>
                    <w:bottom w:val="none" w:sz="0" w:space="0" w:color="auto"/>
                    <w:right w:val="none" w:sz="0" w:space="0" w:color="auto"/>
                  </w:divBdr>
                  <w:divsChild>
                    <w:div w:id="294062605">
                      <w:marLeft w:val="0"/>
                      <w:marRight w:val="0"/>
                      <w:marTop w:val="0"/>
                      <w:marBottom w:val="0"/>
                      <w:divBdr>
                        <w:top w:val="none" w:sz="0" w:space="0" w:color="auto"/>
                        <w:left w:val="none" w:sz="0" w:space="0" w:color="auto"/>
                        <w:bottom w:val="none" w:sz="0" w:space="0" w:color="auto"/>
                        <w:right w:val="none" w:sz="0" w:space="0" w:color="auto"/>
                      </w:divBdr>
                    </w:div>
                    <w:div w:id="513692997">
                      <w:marLeft w:val="240"/>
                      <w:marRight w:val="0"/>
                      <w:marTop w:val="0"/>
                      <w:marBottom w:val="0"/>
                      <w:divBdr>
                        <w:top w:val="none" w:sz="0" w:space="0" w:color="auto"/>
                        <w:left w:val="none" w:sz="0" w:space="0" w:color="auto"/>
                        <w:bottom w:val="none" w:sz="0" w:space="0" w:color="auto"/>
                        <w:right w:val="none" w:sz="0" w:space="0" w:color="auto"/>
                      </w:divBdr>
                    </w:div>
                    <w:div w:id="15152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6589">
              <w:marLeft w:val="0"/>
              <w:marRight w:val="0"/>
              <w:marTop w:val="0"/>
              <w:marBottom w:val="0"/>
              <w:divBdr>
                <w:top w:val="none" w:sz="0" w:space="0" w:color="auto"/>
                <w:left w:val="none" w:sz="0" w:space="0" w:color="auto"/>
                <w:bottom w:val="none" w:sz="0" w:space="0" w:color="auto"/>
                <w:right w:val="none" w:sz="0" w:space="0" w:color="auto"/>
              </w:divBdr>
              <w:divsChild>
                <w:div w:id="236743667">
                  <w:marLeft w:val="0"/>
                  <w:marRight w:val="0"/>
                  <w:marTop w:val="0"/>
                  <w:marBottom w:val="0"/>
                  <w:divBdr>
                    <w:top w:val="none" w:sz="0" w:space="0" w:color="auto"/>
                    <w:left w:val="none" w:sz="0" w:space="0" w:color="auto"/>
                    <w:bottom w:val="none" w:sz="0" w:space="0" w:color="auto"/>
                    <w:right w:val="none" w:sz="0" w:space="0" w:color="auto"/>
                  </w:divBdr>
                  <w:divsChild>
                    <w:div w:id="1347708400">
                      <w:marLeft w:val="0"/>
                      <w:marRight w:val="0"/>
                      <w:marTop w:val="0"/>
                      <w:marBottom w:val="0"/>
                      <w:divBdr>
                        <w:top w:val="none" w:sz="0" w:space="0" w:color="auto"/>
                        <w:left w:val="none" w:sz="0" w:space="0" w:color="auto"/>
                        <w:bottom w:val="none" w:sz="0" w:space="0" w:color="auto"/>
                        <w:right w:val="none" w:sz="0" w:space="0" w:color="auto"/>
                      </w:divBdr>
                    </w:div>
                    <w:div w:id="1051467569">
                      <w:marLeft w:val="240"/>
                      <w:marRight w:val="0"/>
                      <w:marTop w:val="0"/>
                      <w:marBottom w:val="0"/>
                      <w:divBdr>
                        <w:top w:val="none" w:sz="0" w:space="0" w:color="auto"/>
                        <w:left w:val="none" w:sz="0" w:space="0" w:color="auto"/>
                        <w:bottom w:val="none" w:sz="0" w:space="0" w:color="auto"/>
                        <w:right w:val="none" w:sz="0" w:space="0" w:color="auto"/>
                      </w:divBdr>
                    </w:div>
                    <w:div w:id="451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058">
              <w:marLeft w:val="0"/>
              <w:marRight w:val="0"/>
              <w:marTop w:val="0"/>
              <w:marBottom w:val="0"/>
              <w:divBdr>
                <w:top w:val="none" w:sz="0" w:space="0" w:color="auto"/>
                <w:left w:val="none" w:sz="0" w:space="0" w:color="auto"/>
                <w:bottom w:val="none" w:sz="0" w:space="0" w:color="auto"/>
                <w:right w:val="none" w:sz="0" w:space="0" w:color="auto"/>
              </w:divBdr>
              <w:divsChild>
                <w:div w:id="755126502">
                  <w:marLeft w:val="0"/>
                  <w:marRight w:val="0"/>
                  <w:marTop w:val="0"/>
                  <w:marBottom w:val="0"/>
                  <w:divBdr>
                    <w:top w:val="none" w:sz="0" w:space="0" w:color="auto"/>
                    <w:left w:val="none" w:sz="0" w:space="0" w:color="auto"/>
                    <w:bottom w:val="none" w:sz="0" w:space="0" w:color="auto"/>
                    <w:right w:val="none" w:sz="0" w:space="0" w:color="auto"/>
                  </w:divBdr>
                  <w:divsChild>
                    <w:div w:id="1824421679">
                      <w:marLeft w:val="0"/>
                      <w:marRight w:val="0"/>
                      <w:marTop w:val="0"/>
                      <w:marBottom w:val="0"/>
                      <w:divBdr>
                        <w:top w:val="none" w:sz="0" w:space="0" w:color="auto"/>
                        <w:left w:val="none" w:sz="0" w:space="0" w:color="auto"/>
                        <w:bottom w:val="none" w:sz="0" w:space="0" w:color="auto"/>
                        <w:right w:val="none" w:sz="0" w:space="0" w:color="auto"/>
                      </w:divBdr>
                    </w:div>
                    <w:div w:id="11885926">
                      <w:marLeft w:val="240"/>
                      <w:marRight w:val="0"/>
                      <w:marTop w:val="0"/>
                      <w:marBottom w:val="0"/>
                      <w:divBdr>
                        <w:top w:val="none" w:sz="0" w:space="0" w:color="auto"/>
                        <w:left w:val="none" w:sz="0" w:space="0" w:color="auto"/>
                        <w:bottom w:val="none" w:sz="0" w:space="0" w:color="auto"/>
                        <w:right w:val="none" w:sz="0" w:space="0" w:color="auto"/>
                      </w:divBdr>
                    </w:div>
                    <w:div w:id="6825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595">
              <w:marLeft w:val="0"/>
              <w:marRight w:val="0"/>
              <w:marTop w:val="0"/>
              <w:marBottom w:val="0"/>
              <w:divBdr>
                <w:top w:val="none" w:sz="0" w:space="0" w:color="auto"/>
                <w:left w:val="none" w:sz="0" w:space="0" w:color="auto"/>
                <w:bottom w:val="none" w:sz="0" w:space="0" w:color="auto"/>
                <w:right w:val="none" w:sz="0" w:space="0" w:color="auto"/>
              </w:divBdr>
              <w:divsChild>
                <w:div w:id="1346177445">
                  <w:marLeft w:val="0"/>
                  <w:marRight w:val="0"/>
                  <w:marTop w:val="0"/>
                  <w:marBottom w:val="0"/>
                  <w:divBdr>
                    <w:top w:val="none" w:sz="0" w:space="0" w:color="auto"/>
                    <w:left w:val="none" w:sz="0" w:space="0" w:color="auto"/>
                    <w:bottom w:val="none" w:sz="0" w:space="0" w:color="auto"/>
                    <w:right w:val="none" w:sz="0" w:space="0" w:color="auto"/>
                  </w:divBdr>
                  <w:divsChild>
                    <w:div w:id="1042244782">
                      <w:marLeft w:val="0"/>
                      <w:marRight w:val="0"/>
                      <w:marTop w:val="0"/>
                      <w:marBottom w:val="0"/>
                      <w:divBdr>
                        <w:top w:val="none" w:sz="0" w:space="0" w:color="auto"/>
                        <w:left w:val="none" w:sz="0" w:space="0" w:color="auto"/>
                        <w:bottom w:val="none" w:sz="0" w:space="0" w:color="auto"/>
                        <w:right w:val="none" w:sz="0" w:space="0" w:color="auto"/>
                      </w:divBdr>
                    </w:div>
                    <w:div w:id="359014775">
                      <w:marLeft w:val="240"/>
                      <w:marRight w:val="0"/>
                      <w:marTop w:val="0"/>
                      <w:marBottom w:val="0"/>
                      <w:divBdr>
                        <w:top w:val="none" w:sz="0" w:space="0" w:color="auto"/>
                        <w:left w:val="none" w:sz="0" w:space="0" w:color="auto"/>
                        <w:bottom w:val="none" w:sz="0" w:space="0" w:color="auto"/>
                        <w:right w:val="none" w:sz="0" w:space="0" w:color="auto"/>
                      </w:divBdr>
                    </w:div>
                    <w:div w:id="16312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957">
              <w:marLeft w:val="0"/>
              <w:marRight w:val="0"/>
              <w:marTop w:val="0"/>
              <w:marBottom w:val="0"/>
              <w:divBdr>
                <w:top w:val="none" w:sz="0" w:space="0" w:color="auto"/>
                <w:left w:val="none" w:sz="0" w:space="0" w:color="auto"/>
                <w:bottom w:val="none" w:sz="0" w:space="0" w:color="auto"/>
                <w:right w:val="none" w:sz="0" w:space="0" w:color="auto"/>
              </w:divBdr>
            </w:div>
            <w:div w:id="830486522">
              <w:marLeft w:val="0"/>
              <w:marRight w:val="0"/>
              <w:marTop w:val="0"/>
              <w:marBottom w:val="0"/>
              <w:divBdr>
                <w:top w:val="none" w:sz="0" w:space="0" w:color="auto"/>
                <w:left w:val="none" w:sz="0" w:space="0" w:color="auto"/>
                <w:bottom w:val="none" w:sz="0" w:space="0" w:color="auto"/>
                <w:right w:val="none" w:sz="0" w:space="0" w:color="auto"/>
              </w:divBdr>
              <w:divsChild>
                <w:div w:id="538859110">
                  <w:marLeft w:val="0"/>
                  <w:marRight w:val="0"/>
                  <w:marTop w:val="0"/>
                  <w:marBottom w:val="0"/>
                  <w:divBdr>
                    <w:top w:val="none" w:sz="0" w:space="0" w:color="auto"/>
                    <w:left w:val="none" w:sz="0" w:space="0" w:color="auto"/>
                    <w:bottom w:val="none" w:sz="0" w:space="0" w:color="auto"/>
                    <w:right w:val="none" w:sz="0" w:space="0" w:color="auto"/>
                  </w:divBdr>
                  <w:divsChild>
                    <w:div w:id="73742680">
                      <w:marLeft w:val="0"/>
                      <w:marRight w:val="0"/>
                      <w:marTop w:val="0"/>
                      <w:marBottom w:val="0"/>
                      <w:divBdr>
                        <w:top w:val="none" w:sz="0" w:space="0" w:color="auto"/>
                        <w:left w:val="none" w:sz="0" w:space="0" w:color="auto"/>
                        <w:bottom w:val="none" w:sz="0" w:space="0" w:color="auto"/>
                        <w:right w:val="none" w:sz="0" w:space="0" w:color="auto"/>
                      </w:divBdr>
                    </w:div>
                    <w:div w:id="1910967398">
                      <w:marLeft w:val="240"/>
                      <w:marRight w:val="0"/>
                      <w:marTop w:val="0"/>
                      <w:marBottom w:val="0"/>
                      <w:divBdr>
                        <w:top w:val="none" w:sz="0" w:space="0" w:color="auto"/>
                        <w:left w:val="none" w:sz="0" w:space="0" w:color="auto"/>
                        <w:bottom w:val="none" w:sz="0" w:space="0" w:color="auto"/>
                        <w:right w:val="none" w:sz="0" w:space="0" w:color="auto"/>
                      </w:divBdr>
                    </w:div>
                    <w:div w:id="876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6994">
              <w:marLeft w:val="0"/>
              <w:marRight w:val="0"/>
              <w:marTop w:val="0"/>
              <w:marBottom w:val="0"/>
              <w:divBdr>
                <w:top w:val="none" w:sz="0" w:space="0" w:color="auto"/>
                <w:left w:val="none" w:sz="0" w:space="0" w:color="auto"/>
                <w:bottom w:val="none" w:sz="0" w:space="0" w:color="auto"/>
                <w:right w:val="none" w:sz="0" w:space="0" w:color="auto"/>
              </w:divBdr>
            </w:div>
            <w:div w:id="1017733719">
              <w:marLeft w:val="0"/>
              <w:marRight w:val="0"/>
              <w:marTop w:val="0"/>
              <w:marBottom w:val="0"/>
              <w:divBdr>
                <w:top w:val="none" w:sz="0" w:space="0" w:color="auto"/>
                <w:left w:val="none" w:sz="0" w:space="0" w:color="auto"/>
                <w:bottom w:val="none" w:sz="0" w:space="0" w:color="auto"/>
                <w:right w:val="none" w:sz="0" w:space="0" w:color="auto"/>
              </w:divBdr>
              <w:divsChild>
                <w:div w:id="715156586">
                  <w:marLeft w:val="0"/>
                  <w:marRight w:val="0"/>
                  <w:marTop w:val="0"/>
                  <w:marBottom w:val="0"/>
                  <w:divBdr>
                    <w:top w:val="none" w:sz="0" w:space="0" w:color="auto"/>
                    <w:left w:val="none" w:sz="0" w:space="0" w:color="auto"/>
                    <w:bottom w:val="none" w:sz="0" w:space="0" w:color="auto"/>
                    <w:right w:val="none" w:sz="0" w:space="0" w:color="auto"/>
                  </w:divBdr>
                  <w:divsChild>
                    <w:div w:id="222571582">
                      <w:marLeft w:val="0"/>
                      <w:marRight w:val="0"/>
                      <w:marTop w:val="0"/>
                      <w:marBottom w:val="0"/>
                      <w:divBdr>
                        <w:top w:val="none" w:sz="0" w:space="0" w:color="auto"/>
                        <w:left w:val="none" w:sz="0" w:space="0" w:color="auto"/>
                        <w:bottom w:val="none" w:sz="0" w:space="0" w:color="auto"/>
                        <w:right w:val="none" w:sz="0" w:space="0" w:color="auto"/>
                      </w:divBdr>
                    </w:div>
                    <w:div w:id="1667435585">
                      <w:marLeft w:val="240"/>
                      <w:marRight w:val="0"/>
                      <w:marTop w:val="0"/>
                      <w:marBottom w:val="0"/>
                      <w:divBdr>
                        <w:top w:val="none" w:sz="0" w:space="0" w:color="auto"/>
                        <w:left w:val="none" w:sz="0" w:space="0" w:color="auto"/>
                        <w:bottom w:val="none" w:sz="0" w:space="0" w:color="auto"/>
                        <w:right w:val="none" w:sz="0" w:space="0" w:color="auto"/>
                      </w:divBdr>
                    </w:div>
                    <w:div w:id="398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251">
              <w:marLeft w:val="0"/>
              <w:marRight w:val="0"/>
              <w:marTop w:val="0"/>
              <w:marBottom w:val="0"/>
              <w:divBdr>
                <w:top w:val="none" w:sz="0" w:space="0" w:color="auto"/>
                <w:left w:val="none" w:sz="0" w:space="0" w:color="auto"/>
                <w:bottom w:val="none" w:sz="0" w:space="0" w:color="auto"/>
                <w:right w:val="none" w:sz="0" w:space="0" w:color="auto"/>
              </w:divBdr>
            </w:div>
            <w:div w:id="968436931">
              <w:marLeft w:val="0"/>
              <w:marRight w:val="0"/>
              <w:marTop w:val="0"/>
              <w:marBottom w:val="0"/>
              <w:divBdr>
                <w:top w:val="none" w:sz="0" w:space="0" w:color="auto"/>
                <w:left w:val="none" w:sz="0" w:space="0" w:color="auto"/>
                <w:bottom w:val="none" w:sz="0" w:space="0" w:color="auto"/>
                <w:right w:val="none" w:sz="0" w:space="0" w:color="auto"/>
              </w:divBdr>
            </w:div>
            <w:div w:id="1583366317">
              <w:marLeft w:val="0"/>
              <w:marRight w:val="0"/>
              <w:marTop w:val="0"/>
              <w:marBottom w:val="0"/>
              <w:divBdr>
                <w:top w:val="none" w:sz="0" w:space="0" w:color="auto"/>
                <w:left w:val="none" w:sz="0" w:space="0" w:color="auto"/>
                <w:bottom w:val="none" w:sz="0" w:space="0" w:color="auto"/>
                <w:right w:val="none" w:sz="0" w:space="0" w:color="auto"/>
              </w:divBdr>
              <w:divsChild>
                <w:div w:id="2125610621">
                  <w:marLeft w:val="0"/>
                  <w:marRight w:val="0"/>
                  <w:marTop w:val="0"/>
                  <w:marBottom w:val="0"/>
                  <w:divBdr>
                    <w:top w:val="none" w:sz="0" w:space="0" w:color="auto"/>
                    <w:left w:val="none" w:sz="0" w:space="0" w:color="auto"/>
                    <w:bottom w:val="none" w:sz="0" w:space="0" w:color="auto"/>
                    <w:right w:val="none" w:sz="0" w:space="0" w:color="auto"/>
                  </w:divBdr>
                  <w:divsChild>
                    <w:div w:id="1367828535">
                      <w:marLeft w:val="0"/>
                      <w:marRight w:val="0"/>
                      <w:marTop w:val="0"/>
                      <w:marBottom w:val="0"/>
                      <w:divBdr>
                        <w:top w:val="none" w:sz="0" w:space="0" w:color="auto"/>
                        <w:left w:val="none" w:sz="0" w:space="0" w:color="auto"/>
                        <w:bottom w:val="none" w:sz="0" w:space="0" w:color="auto"/>
                        <w:right w:val="none" w:sz="0" w:space="0" w:color="auto"/>
                      </w:divBdr>
                    </w:div>
                    <w:div w:id="795947876">
                      <w:marLeft w:val="240"/>
                      <w:marRight w:val="0"/>
                      <w:marTop w:val="0"/>
                      <w:marBottom w:val="0"/>
                      <w:divBdr>
                        <w:top w:val="none" w:sz="0" w:space="0" w:color="auto"/>
                        <w:left w:val="none" w:sz="0" w:space="0" w:color="auto"/>
                        <w:bottom w:val="none" w:sz="0" w:space="0" w:color="auto"/>
                        <w:right w:val="none" w:sz="0" w:space="0" w:color="auto"/>
                      </w:divBdr>
                    </w:div>
                    <w:div w:id="37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5934">
              <w:marLeft w:val="0"/>
              <w:marRight w:val="0"/>
              <w:marTop w:val="0"/>
              <w:marBottom w:val="0"/>
              <w:divBdr>
                <w:top w:val="none" w:sz="0" w:space="0" w:color="auto"/>
                <w:left w:val="none" w:sz="0" w:space="0" w:color="auto"/>
                <w:bottom w:val="none" w:sz="0" w:space="0" w:color="auto"/>
                <w:right w:val="none" w:sz="0" w:space="0" w:color="auto"/>
              </w:divBdr>
            </w:div>
            <w:div w:id="298802897">
              <w:marLeft w:val="0"/>
              <w:marRight w:val="0"/>
              <w:marTop w:val="0"/>
              <w:marBottom w:val="0"/>
              <w:divBdr>
                <w:top w:val="none" w:sz="0" w:space="0" w:color="auto"/>
                <w:left w:val="none" w:sz="0" w:space="0" w:color="auto"/>
                <w:bottom w:val="none" w:sz="0" w:space="0" w:color="auto"/>
                <w:right w:val="none" w:sz="0" w:space="0" w:color="auto"/>
              </w:divBdr>
            </w:div>
            <w:div w:id="13849700">
              <w:marLeft w:val="0"/>
              <w:marRight w:val="0"/>
              <w:marTop w:val="0"/>
              <w:marBottom w:val="0"/>
              <w:divBdr>
                <w:top w:val="none" w:sz="0" w:space="0" w:color="auto"/>
                <w:left w:val="none" w:sz="0" w:space="0" w:color="auto"/>
                <w:bottom w:val="none" w:sz="0" w:space="0" w:color="auto"/>
                <w:right w:val="none" w:sz="0" w:space="0" w:color="auto"/>
              </w:divBdr>
              <w:divsChild>
                <w:div w:id="367068794">
                  <w:marLeft w:val="0"/>
                  <w:marRight w:val="0"/>
                  <w:marTop w:val="0"/>
                  <w:marBottom w:val="0"/>
                  <w:divBdr>
                    <w:top w:val="none" w:sz="0" w:space="0" w:color="auto"/>
                    <w:left w:val="none" w:sz="0" w:space="0" w:color="auto"/>
                    <w:bottom w:val="none" w:sz="0" w:space="0" w:color="auto"/>
                    <w:right w:val="none" w:sz="0" w:space="0" w:color="auto"/>
                  </w:divBdr>
                  <w:divsChild>
                    <w:div w:id="507064184">
                      <w:marLeft w:val="0"/>
                      <w:marRight w:val="0"/>
                      <w:marTop w:val="0"/>
                      <w:marBottom w:val="0"/>
                      <w:divBdr>
                        <w:top w:val="none" w:sz="0" w:space="0" w:color="auto"/>
                        <w:left w:val="none" w:sz="0" w:space="0" w:color="auto"/>
                        <w:bottom w:val="none" w:sz="0" w:space="0" w:color="auto"/>
                        <w:right w:val="none" w:sz="0" w:space="0" w:color="auto"/>
                      </w:divBdr>
                    </w:div>
                    <w:div w:id="451363343">
                      <w:marLeft w:val="240"/>
                      <w:marRight w:val="0"/>
                      <w:marTop w:val="0"/>
                      <w:marBottom w:val="0"/>
                      <w:divBdr>
                        <w:top w:val="none" w:sz="0" w:space="0" w:color="auto"/>
                        <w:left w:val="none" w:sz="0" w:space="0" w:color="auto"/>
                        <w:bottom w:val="none" w:sz="0" w:space="0" w:color="auto"/>
                        <w:right w:val="none" w:sz="0" w:space="0" w:color="auto"/>
                      </w:divBdr>
                    </w:div>
                    <w:div w:id="14049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5869">
              <w:marLeft w:val="0"/>
              <w:marRight w:val="0"/>
              <w:marTop w:val="0"/>
              <w:marBottom w:val="0"/>
              <w:divBdr>
                <w:top w:val="none" w:sz="0" w:space="0" w:color="auto"/>
                <w:left w:val="none" w:sz="0" w:space="0" w:color="auto"/>
                <w:bottom w:val="none" w:sz="0" w:space="0" w:color="auto"/>
                <w:right w:val="none" w:sz="0" w:space="0" w:color="auto"/>
              </w:divBdr>
            </w:div>
            <w:div w:id="353968349">
              <w:marLeft w:val="0"/>
              <w:marRight w:val="0"/>
              <w:marTop w:val="0"/>
              <w:marBottom w:val="0"/>
              <w:divBdr>
                <w:top w:val="none" w:sz="0" w:space="0" w:color="auto"/>
                <w:left w:val="none" w:sz="0" w:space="0" w:color="auto"/>
                <w:bottom w:val="none" w:sz="0" w:space="0" w:color="auto"/>
                <w:right w:val="none" w:sz="0" w:space="0" w:color="auto"/>
              </w:divBdr>
            </w:div>
            <w:div w:id="1132360635">
              <w:marLeft w:val="0"/>
              <w:marRight w:val="0"/>
              <w:marTop w:val="0"/>
              <w:marBottom w:val="0"/>
              <w:divBdr>
                <w:top w:val="none" w:sz="0" w:space="0" w:color="auto"/>
                <w:left w:val="none" w:sz="0" w:space="0" w:color="auto"/>
                <w:bottom w:val="none" w:sz="0" w:space="0" w:color="auto"/>
                <w:right w:val="none" w:sz="0" w:space="0" w:color="auto"/>
              </w:divBdr>
            </w:div>
            <w:div w:id="1203442437">
              <w:marLeft w:val="0"/>
              <w:marRight w:val="0"/>
              <w:marTop w:val="0"/>
              <w:marBottom w:val="0"/>
              <w:divBdr>
                <w:top w:val="none" w:sz="0" w:space="0" w:color="auto"/>
                <w:left w:val="none" w:sz="0" w:space="0" w:color="auto"/>
                <w:bottom w:val="none" w:sz="0" w:space="0" w:color="auto"/>
                <w:right w:val="none" w:sz="0" w:space="0" w:color="auto"/>
              </w:divBdr>
              <w:divsChild>
                <w:div w:id="1751733489">
                  <w:marLeft w:val="0"/>
                  <w:marRight w:val="0"/>
                  <w:marTop w:val="0"/>
                  <w:marBottom w:val="0"/>
                  <w:divBdr>
                    <w:top w:val="none" w:sz="0" w:space="0" w:color="auto"/>
                    <w:left w:val="none" w:sz="0" w:space="0" w:color="auto"/>
                    <w:bottom w:val="none" w:sz="0" w:space="0" w:color="auto"/>
                    <w:right w:val="none" w:sz="0" w:space="0" w:color="auto"/>
                  </w:divBdr>
                  <w:divsChild>
                    <w:div w:id="43144999">
                      <w:marLeft w:val="0"/>
                      <w:marRight w:val="0"/>
                      <w:marTop w:val="0"/>
                      <w:marBottom w:val="0"/>
                      <w:divBdr>
                        <w:top w:val="none" w:sz="0" w:space="0" w:color="auto"/>
                        <w:left w:val="none" w:sz="0" w:space="0" w:color="auto"/>
                        <w:bottom w:val="none" w:sz="0" w:space="0" w:color="auto"/>
                        <w:right w:val="none" w:sz="0" w:space="0" w:color="auto"/>
                      </w:divBdr>
                    </w:div>
                    <w:div w:id="561257882">
                      <w:marLeft w:val="240"/>
                      <w:marRight w:val="0"/>
                      <w:marTop w:val="0"/>
                      <w:marBottom w:val="0"/>
                      <w:divBdr>
                        <w:top w:val="none" w:sz="0" w:space="0" w:color="auto"/>
                        <w:left w:val="none" w:sz="0" w:space="0" w:color="auto"/>
                        <w:bottom w:val="none" w:sz="0" w:space="0" w:color="auto"/>
                        <w:right w:val="none" w:sz="0" w:space="0" w:color="auto"/>
                      </w:divBdr>
                    </w:div>
                    <w:div w:id="896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892">
              <w:marLeft w:val="0"/>
              <w:marRight w:val="0"/>
              <w:marTop w:val="0"/>
              <w:marBottom w:val="0"/>
              <w:divBdr>
                <w:top w:val="none" w:sz="0" w:space="0" w:color="auto"/>
                <w:left w:val="none" w:sz="0" w:space="0" w:color="auto"/>
                <w:bottom w:val="none" w:sz="0" w:space="0" w:color="auto"/>
                <w:right w:val="none" w:sz="0" w:space="0" w:color="auto"/>
              </w:divBdr>
            </w:div>
            <w:div w:id="2134978810">
              <w:marLeft w:val="0"/>
              <w:marRight w:val="0"/>
              <w:marTop w:val="0"/>
              <w:marBottom w:val="0"/>
              <w:divBdr>
                <w:top w:val="none" w:sz="0" w:space="0" w:color="auto"/>
                <w:left w:val="none" w:sz="0" w:space="0" w:color="auto"/>
                <w:bottom w:val="none" w:sz="0" w:space="0" w:color="auto"/>
                <w:right w:val="none" w:sz="0" w:space="0" w:color="auto"/>
              </w:divBdr>
            </w:div>
            <w:div w:id="496043923">
              <w:marLeft w:val="0"/>
              <w:marRight w:val="0"/>
              <w:marTop w:val="0"/>
              <w:marBottom w:val="0"/>
              <w:divBdr>
                <w:top w:val="none" w:sz="0" w:space="0" w:color="auto"/>
                <w:left w:val="none" w:sz="0" w:space="0" w:color="auto"/>
                <w:bottom w:val="none" w:sz="0" w:space="0" w:color="auto"/>
                <w:right w:val="none" w:sz="0" w:space="0" w:color="auto"/>
              </w:divBdr>
              <w:divsChild>
                <w:div w:id="2002930260">
                  <w:marLeft w:val="0"/>
                  <w:marRight w:val="0"/>
                  <w:marTop w:val="0"/>
                  <w:marBottom w:val="0"/>
                  <w:divBdr>
                    <w:top w:val="none" w:sz="0" w:space="0" w:color="auto"/>
                    <w:left w:val="none" w:sz="0" w:space="0" w:color="auto"/>
                    <w:bottom w:val="none" w:sz="0" w:space="0" w:color="auto"/>
                    <w:right w:val="none" w:sz="0" w:space="0" w:color="auto"/>
                  </w:divBdr>
                  <w:divsChild>
                    <w:div w:id="1817141390">
                      <w:marLeft w:val="0"/>
                      <w:marRight w:val="0"/>
                      <w:marTop w:val="0"/>
                      <w:marBottom w:val="0"/>
                      <w:divBdr>
                        <w:top w:val="none" w:sz="0" w:space="0" w:color="auto"/>
                        <w:left w:val="none" w:sz="0" w:space="0" w:color="auto"/>
                        <w:bottom w:val="none" w:sz="0" w:space="0" w:color="auto"/>
                        <w:right w:val="none" w:sz="0" w:space="0" w:color="auto"/>
                      </w:divBdr>
                    </w:div>
                    <w:div w:id="1002900574">
                      <w:marLeft w:val="240"/>
                      <w:marRight w:val="0"/>
                      <w:marTop w:val="0"/>
                      <w:marBottom w:val="0"/>
                      <w:divBdr>
                        <w:top w:val="none" w:sz="0" w:space="0" w:color="auto"/>
                        <w:left w:val="none" w:sz="0" w:space="0" w:color="auto"/>
                        <w:bottom w:val="none" w:sz="0" w:space="0" w:color="auto"/>
                        <w:right w:val="none" w:sz="0" w:space="0" w:color="auto"/>
                      </w:divBdr>
                    </w:div>
                    <w:div w:id="927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824">
              <w:marLeft w:val="0"/>
              <w:marRight w:val="0"/>
              <w:marTop w:val="0"/>
              <w:marBottom w:val="0"/>
              <w:divBdr>
                <w:top w:val="none" w:sz="0" w:space="0" w:color="auto"/>
                <w:left w:val="none" w:sz="0" w:space="0" w:color="auto"/>
                <w:bottom w:val="none" w:sz="0" w:space="0" w:color="auto"/>
                <w:right w:val="none" w:sz="0" w:space="0" w:color="auto"/>
              </w:divBdr>
              <w:divsChild>
                <w:div w:id="787896542">
                  <w:marLeft w:val="0"/>
                  <w:marRight w:val="0"/>
                  <w:marTop w:val="0"/>
                  <w:marBottom w:val="0"/>
                  <w:divBdr>
                    <w:top w:val="none" w:sz="0" w:space="0" w:color="auto"/>
                    <w:left w:val="none" w:sz="0" w:space="0" w:color="auto"/>
                    <w:bottom w:val="none" w:sz="0" w:space="0" w:color="auto"/>
                    <w:right w:val="none" w:sz="0" w:space="0" w:color="auto"/>
                  </w:divBdr>
                  <w:divsChild>
                    <w:div w:id="586959578">
                      <w:marLeft w:val="0"/>
                      <w:marRight w:val="0"/>
                      <w:marTop w:val="0"/>
                      <w:marBottom w:val="0"/>
                      <w:divBdr>
                        <w:top w:val="none" w:sz="0" w:space="0" w:color="auto"/>
                        <w:left w:val="none" w:sz="0" w:space="0" w:color="auto"/>
                        <w:bottom w:val="none" w:sz="0" w:space="0" w:color="auto"/>
                        <w:right w:val="none" w:sz="0" w:space="0" w:color="auto"/>
                      </w:divBdr>
                    </w:div>
                    <w:div w:id="488013803">
                      <w:marLeft w:val="240"/>
                      <w:marRight w:val="0"/>
                      <w:marTop w:val="0"/>
                      <w:marBottom w:val="0"/>
                      <w:divBdr>
                        <w:top w:val="none" w:sz="0" w:space="0" w:color="auto"/>
                        <w:left w:val="none" w:sz="0" w:space="0" w:color="auto"/>
                        <w:bottom w:val="none" w:sz="0" w:space="0" w:color="auto"/>
                        <w:right w:val="none" w:sz="0" w:space="0" w:color="auto"/>
                      </w:divBdr>
                    </w:div>
                    <w:div w:id="20132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951">
              <w:marLeft w:val="0"/>
              <w:marRight w:val="0"/>
              <w:marTop w:val="0"/>
              <w:marBottom w:val="0"/>
              <w:divBdr>
                <w:top w:val="none" w:sz="0" w:space="0" w:color="auto"/>
                <w:left w:val="none" w:sz="0" w:space="0" w:color="auto"/>
                <w:bottom w:val="none" w:sz="0" w:space="0" w:color="auto"/>
                <w:right w:val="none" w:sz="0" w:space="0" w:color="auto"/>
              </w:divBdr>
            </w:div>
            <w:div w:id="285934951">
              <w:marLeft w:val="0"/>
              <w:marRight w:val="0"/>
              <w:marTop w:val="0"/>
              <w:marBottom w:val="0"/>
              <w:divBdr>
                <w:top w:val="none" w:sz="0" w:space="0" w:color="auto"/>
                <w:left w:val="none" w:sz="0" w:space="0" w:color="auto"/>
                <w:bottom w:val="none" w:sz="0" w:space="0" w:color="auto"/>
                <w:right w:val="none" w:sz="0" w:space="0" w:color="auto"/>
              </w:divBdr>
              <w:divsChild>
                <w:div w:id="1743866395">
                  <w:marLeft w:val="0"/>
                  <w:marRight w:val="0"/>
                  <w:marTop w:val="0"/>
                  <w:marBottom w:val="0"/>
                  <w:divBdr>
                    <w:top w:val="none" w:sz="0" w:space="0" w:color="auto"/>
                    <w:left w:val="none" w:sz="0" w:space="0" w:color="auto"/>
                    <w:bottom w:val="none" w:sz="0" w:space="0" w:color="auto"/>
                    <w:right w:val="none" w:sz="0" w:space="0" w:color="auto"/>
                  </w:divBdr>
                  <w:divsChild>
                    <w:div w:id="1205170311">
                      <w:marLeft w:val="0"/>
                      <w:marRight w:val="0"/>
                      <w:marTop w:val="0"/>
                      <w:marBottom w:val="0"/>
                      <w:divBdr>
                        <w:top w:val="none" w:sz="0" w:space="0" w:color="auto"/>
                        <w:left w:val="none" w:sz="0" w:space="0" w:color="auto"/>
                        <w:bottom w:val="none" w:sz="0" w:space="0" w:color="auto"/>
                        <w:right w:val="none" w:sz="0" w:space="0" w:color="auto"/>
                      </w:divBdr>
                    </w:div>
                    <w:div w:id="265775284">
                      <w:marLeft w:val="240"/>
                      <w:marRight w:val="0"/>
                      <w:marTop w:val="0"/>
                      <w:marBottom w:val="0"/>
                      <w:divBdr>
                        <w:top w:val="none" w:sz="0" w:space="0" w:color="auto"/>
                        <w:left w:val="none" w:sz="0" w:space="0" w:color="auto"/>
                        <w:bottom w:val="none" w:sz="0" w:space="0" w:color="auto"/>
                        <w:right w:val="none" w:sz="0" w:space="0" w:color="auto"/>
                      </w:divBdr>
                    </w:div>
                    <w:div w:id="16798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903">
              <w:marLeft w:val="0"/>
              <w:marRight w:val="0"/>
              <w:marTop w:val="0"/>
              <w:marBottom w:val="0"/>
              <w:divBdr>
                <w:top w:val="none" w:sz="0" w:space="0" w:color="auto"/>
                <w:left w:val="none" w:sz="0" w:space="0" w:color="auto"/>
                <w:bottom w:val="none" w:sz="0" w:space="0" w:color="auto"/>
                <w:right w:val="none" w:sz="0" w:space="0" w:color="auto"/>
              </w:divBdr>
              <w:divsChild>
                <w:div w:id="181821253">
                  <w:marLeft w:val="0"/>
                  <w:marRight w:val="0"/>
                  <w:marTop w:val="0"/>
                  <w:marBottom w:val="0"/>
                  <w:divBdr>
                    <w:top w:val="none" w:sz="0" w:space="0" w:color="auto"/>
                    <w:left w:val="none" w:sz="0" w:space="0" w:color="auto"/>
                    <w:bottom w:val="none" w:sz="0" w:space="0" w:color="auto"/>
                    <w:right w:val="none" w:sz="0" w:space="0" w:color="auto"/>
                  </w:divBdr>
                  <w:divsChild>
                    <w:div w:id="1358779047">
                      <w:marLeft w:val="0"/>
                      <w:marRight w:val="0"/>
                      <w:marTop w:val="0"/>
                      <w:marBottom w:val="0"/>
                      <w:divBdr>
                        <w:top w:val="none" w:sz="0" w:space="0" w:color="auto"/>
                        <w:left w:val="none" w:sz="0" w:space="0" w:color="auto"/>
                        <w:bottom w:val="none" w:sz="0" w:space="0" w:color="auto"/>
                        <w:right w:val="none" w:sz="0" w:space="0" w:color="auto"/>
                      </w:divBdr>
                    </w:div>
                    <w:div w:id="18632916">
                      <w:marLeft w:val="240"/>
                      <w:marRight w:val="0"/>
                      <w:marTop w:val="0"/>
                      <w:marBottom w:val="0"/>
                      <w:divBdr>
                        <w:top w:val="none" w:sz="0" w:space="0" w:color="auto"/>
                        <w:left w:val="none" w:sz="0" w:space="0" w:color="auto"/>
                        <w:bottom w:val="none" w:sz="0" w:space="0" w:color="auto"/>
                        <w:right w:val="none" w:sz="0" w:space="0" w:color="auto"/>
                      </w:divBdr>
                    </w:div>
                    <w:div w:id="1848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843">
              <w:marLeft w:val="0"/>
              <w:marRight w:val="0"/>
              <w:marTop w:val="0"/>
              <w:marBottom w:val="0"/>
              <w:divBdr>
                <w:top w:val="none" w:sz="0" w:space="0" w:color="auto"/>
                <w:left w:val="none" w:sz="0" w:space="0" w:color="auto"/>
                <w:bottom w:val="none" w:sz="0" w:space="0" w:color="auto"/>
                <w:right w:val="none" w:sz="0" w:space="0" w:color="auto"/>
              </w:divBdr>
              <w:divsChild>
                <w:div w:id="1990329586">
                  <w:marLeft w:val="0"/>
                  <w:marRight w:val="0"/>
                  <w:marTop w:val="0"/>
                  <w:marBottom w:val="0"/>
                  <w:divBdr>
                    <w:top w:val="none" w:sz="0" w:space="0" w:color="auto"/>
                    <w:left w:val="none" w:sz="0" w:space="0" w:color="auto"/>
                    <w:bottom w:val="none" w:sz="0" w:space="0" w:color="auto"/>
                    <w:right w:val="none" w:sz="0" w:space="0" w:color="auto"/>
                  </w:divBdr>
                  <w:divsChild>
                    <w:div w:id="1102844106">
                      <w:marLeft w:val="0"/>
                      <w:marRight w:val="0"/>
                      <w:marTop w:val="0"/>
                      <w:marBottom w:val="0"/>
                      <w:divBdr>
                        <w:top w:val="none" w:sz="0" w:space="0" w:color="auto"/>
                        <w:left w:val="none" w:sz="0" w:space="0" w:color="auto"/>
                        <w:bottom w:val="none" w:sz="0" w:space="0" w:color="auto"/>
                        <w:right w:val="none" w:sz="0" w:space="0" w:color="auto"/>
                      </w:divBdr>
                    </w:div>
                    <w:div w:id="776483002">
                      <w:marLeft w:val="240"/>
                      <w:marRight w:val="0"/>
                      <w:marTop w:val="0"/>
                      <w:marBottom w:val="0"/>
                      <w:divBdr>
                        <w:top w:val="none" w:sz="0" w:space="0" w:color="auto"/>
                        <w:left w:val="none" w:sz="0" w:space="0" w:color="auto"/>
                        <w:bottom w:val="none" w:sz="0" w:space="0" w:color="auto"/>
                        <w:right w:val="none" w:sz="0" w:space="0" w:color="auto"/>
                      </w:divBdr>
                    </w:div>
                    <w:div w:id="1655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642">
              <w:marLeft w:val="0"/>
              <w:marRight w:val="0"/>
              <w:marTop w:val="0"/>
              <w:marBottom w:val="0"/>
              <w:divBdr>
                <w:top w:val="none" w:sz="0" w:space="0" w:color="auto"/>
                <w:left w:val="none" w:sz="0" w:space="0" w:color="auto"/>
                <w:bottom w:val="none" w:sz="0" w:space="0" w:color="auto"/>
                <w:right w:val="none" w:sz="0" w:space="0" w:color="auto"/>
              </w:divBdr>
              <w:divsChild>
                <w:div w:id="687101712">
                  <w:marLeft w:val="0"/>
                  <w:marRight w:val="0"/>
                  <w:marTop w:val="0"/>
                  <w:marBottom w:val="0"/>
                  <w:divBdr>
                    <w:top w:val="none" w:sz="0" w:space="0" w:color="auto"/>
                    <w:left w:val="none" w:sz="0" w:space="0" w:color="auto"/>
                    <w:bottom w:val="none" w:sz="0" w:space="0" w:color="auto"/>
                    <w:right w:val="none" w:sz="0" w:space="0" w:color="auto"/>
                  </w:divBdr>
                  <w:divsChild>
                    <w:div w:id="831606668">
                      <w:marLeft w:val="0"/>
                      <w:marRight w:val="0"/>
                      <w:marTop w:val="0"/>
                      <w:marBottom w:val="0"/>
                      <w:divBdr>
                        <w:top w:val="none" w:sz="0" w:space="0" w:color="auto"/>
                        <w:left w:val="none" w:sz="0" w:space="0" w:color="auto"/>
                        <w:bottom w:val="none" w:sz="0" w:space="0" w:color="auto"/>
                        <w:right w:val="none" w:sz="0" w:space="0" w:color="auto"/>
                      </w:divBdr>
                    </w:div>
                    <w:div w:id="1046560281">
                      <w:marLeft w:val="240"/>
                      <w:marRight w:val="0"/>
                      <w:marTop w:val="0"/>
                      <w:marBottom w:val="0"/>
                      <w:divBdr>
                        <w:top w:val="none" w:sz="0" w:space="0" w:color="auto"/>
                        <w:left w:val="none" w:sz="0" w:space="0" w:color="auto"/>
                        <w:bottom w:val="none" w:sz="0" w:space="0" w:color="auto"/>
                        <w:right w:val="none" w:sz="0" w:space="0" w:color="auto"/>
                      </w:divBdr>
                    </w:div>
                    <w:div w:id="16964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2946">
              <w:marLeft w:val="0"/>
              <w:marRight w:val="0"/>
              <w:marTop w:val="0"/>
              <w:marBottom w:val="0"/>
              <w:divBdr>
                <w:top w:val="none" w:sz="0" w:space="0" w:color="auto"/>
                <w:left w:val="none" w:sz="0" w:space="0" w:color="auto"/>
                <w:bottom w:val="none" w:sz="0" w:space="0" w:color="auto"/>
                <w:right w:val="none" w:sz="0" w:space="0" w:color="auto"/>
              </w:divBdr>
              <w:divsChild>
                <w:div w:id="538471461">
                  <w:marLeft w:val="0"/>
                  <w:marRight w:val="0"/>
                  <w:marTop w:val="0"/>
                  <w:marBottom w:val="0"/>
                  <w:divBdr>
                    <w:top w:val="none" w:sz="0" w:space="0" w:color="auto"/>
                    <w:left w:val="none" w:sz="0" w:space="0" w:color="auto"/>
                    <w:bottom w:val="none" w:sz="0" w:space="0" w:color="auto"/>
                    <w:right w:val="none" w:sz="0" w:space="0" w:color="auto"/>
                  </w:divBdr>
                  <w:divsChild>
                    <w:div w:id="1336421848">
                      <w:marLeft w:val="0"/>
                      <w:marRight w:val="0"/>
                      <w:marTop w:val="0"/>
                      <w:marBottom w:val="0"/>
                      <w:divBdr>
                        <w:top w:val="none" w:sz="0" w:space="0" w:color="auto"/>
                        <w:left w:val="none" w:sz="0" w:space="0" w:color="auto"/>
                        <w:bottom w:val="none" w:sz="0" w:space="0" w:color="auto"/>
                        <w:right w:val="none" w:sz="0" w:space="0" w:color="auto"/>
                      </w:divBdr>
                    </w:div>
                    <w:div w:id="1019895190">
                      <w:marLeft w:val="240"/>
                      <w:marRight w:val="0"/>
                      <w:marTop w:val="0"/>
                      <w:marBottom w:val="0"/>
                      <w:divBdr>
                        <w:top w:val="none" w:sz="0" w:space="0" w:color="auto"/>
                        <w:left w:val="none" w:sz="0" w:space="0" w:color="auto"/>
                        <w:bottom w:val="none" w:sz="0" w:space="0" w:color="auto"/>
                        <w:right w:val="none" w:sz="0" w:space="0" w:color="auto"/>
                      </w:divBdr>
                    </w:div>
                    <w:div w:id="1417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727">
              <w:marLeft w:val="0"/>
              <w:marRight w:val="0"/>
              <w:marTop w:val="0"/>
              <w:marBottom w:val="0"/>
              <w:divBdr>
                <w:top w:val="none" w:sz="0" w:space="0" w:color="auto"/>
                <w:left w:val="none" w:sz="0" w:space="0" w:color="auto"/>
                <w:bottom w:val="none" w:sz="0" w:space="0" w:color="auto"/>
                <w:right w:val="none" w:sz="0" w:space="0" w:color="auto"/>
              </w:divBdr>
              <w:divsChild>
                <w:div w:id="78141484">
                  <w:marLeft w:val="0"/>
                  <w:marRight w:val="0"/>
                  <w:marTop w:val="0"/>
                  <w:marBottom w:val="0"/>
                  <w:divBdr>
                    <w:top w:val="none" w:sz="0" w:space="0" w:color="auto"/>
                    <w:left w:val="none" w:sz="0" w:space="0" w:color="auto"/>
                    <w:bottom w:val="none" w:sz="0" w:space="0" w:color="auto"/>
                    <w:right w:val="none" w:sz="0" w:space="0" w:color="auto"/>
                  </w:divBdr>
                  <w:divsChild>
                    <w:div w:id="35203726">
                      <w:marLeft w:val="0"/>
                      <w:marRight w:val="0"/>
                      <w:marTop w:val="0"/>
                      <w:marBottom w:val="0"/>
                      <w:divBdr>
                        <w:top w:val="none" w:sz="0" w:space="0" w:color="auto"/>
                        <w:left w:val="none" w:sz="0" w:space="0" w:color="auto"/>
                        <w:bottom w:val="none" w:sz="0" w:space="0" w:color="auto"/>
                        <w:right w:val="none" w:sz="0" w:space="0" w:color="auto"/>
                      </w:divBdr>
                    </w:div>
                    <w:div w:id="801266032">
                      <w:marLeft w:val="240"/>
                      <w:marRight w:val="0"/>
                      <w:marTop w:val="0"/>
                      <w:marBottom w:val="0"/>
                      <w:divBdr>
                        <w:top w:val="none" w:sz="0" w:space="0" w:color="auto"/>
                        <w:left w:val="none" w:sz="0" w:space="0" w:color="auto"/>
                        <w:bottom w:val="none" w:sz="0" w:space="0" w:color="auto"/>
                        <w:right w:val="none" w:sz="0" w:space="0" w:color="auto"/>
                      </w:divBdr>
                    </w:div>
                    <w:div w:id="983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206">
              <w:marLeft w:val="0"/>
              <w:marRight w:val="0"/>
              <w:marTop w:val="0"/>
              <w:marBottom w:val="0"/>
              <w:divBdr>
                <w:top w:val="none" w:sz="0" w:space="0" w:color="auto"/>
                <w:left w:val="none" w:sz="0" w:space="0" w:color="auto"/>
                <w:bottom w:val="none" w:sz="0" w:space="0" w:color="auto"/>
                <w:right w:val="none" w:sz="0" w:space="0" w:color="auto"/>
              </w:divBdr>
            </w:div>
            <w:div w:id="1960142754">
              <w:marLeft w:val="0"/>
              <w:marRight w:val="0"/>
              <w:marTop w:val="0"/>
              <w:marBottom w:val="0"/>
              <w:divBdr>
                <w:top w:val="none" w:sz="0" w:space="0" w:color="auto"/>
                <w:left w:val="none" w:sz="0" w:space="0" w:color="auto"/>
                <w:bottom w:val="none" w:sz="0" w:space="0" w:color="auto"/>
                <w:right w:val="none" w:sz="0" w:space="0" w:color="auto"/>
              </w:divBdr>
              <w:divsChild>
                <w:div w:id="1401901188">
                  <w:marLeft w:val="0"/>
                  <w:marRight w:val="0"/>
                  <w:marTop w:val="0"/>
                  <w:marBottom w:val="0"/>
                  <w:divBdr>
                    <w:top w:val="none" w:sz="0" w:space="0" w:color="auto"/>
                    <w:left w:val="none" w:sz="0" w:space="0" w:color="auto"/>
                    <w:bottom w:val="none" w:sz="0" w:space="0" w:color="auto"/>
                    <w:right w:val="none" w:sz="0" w:space="0" w:color="auto"/>
                  </w:divBdr>
                  <w:divsChild>
                    <w:div w:id="663240100">
                      <w:marLeft w:val="0"/>
                      <w:marRight w:val="0"/>
                      <w:marTop w:val="0"/>
                      <w:marBottom w:val="0"/>
                      <w:divBdr>
                        <w:top w:val="none" w:sz="0" w:space="0" w:color="auto"/>
                        <w:left w:val="none" w:sz="0" w:space="0" w:color="auto"/>
                        <w:bottom w:val="none" w:sz="0" w:space="0" w:color="auto"/>
                        <w:right w:val="none" w:sz="0" w:space="0" w:color="auto"/>
                      </w:divBdr>
                    </w:div>
                    <w:div w:id="1411387344">
                      <w:marLeft w:val="240"/>
                      <w:marRight w:val="0"/>
                      <w:marTop w:val="0"/>
                      <w:marBottom w:val="0"/>
                      <w:divBdr>
                        <w:top w:val="none" w:sz="0" w:space="0" w:color="auto"/>
                        <w:left w:val="none" w:sz="0" w:space="0" w:color="auto"/>
                        <w:bottom w:val="none" w:sz="0" w:space="0" w:color="auto"/>
                        <w:right w:val="none" w:sz="0" w:space="0" w:color="auto"/>
                      </w:divBdr>
                    </w:div>
                    <w:div w:id="586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707">
              <w:marLeft w:val="0"/>
              <w:marRight w:val="0"/>
              <w:marTop w:val="0"/>
              <w:marBottom w:val="0"/>
              <w:divBdr>
                <w:top w:val="none" w:sz="0" w:space="0" w:color="auto"/>
                <w:left w:val="none" w:sz="0" w:space="0" w:color="auto"/>
                <w:bottom w:val="none" w:sz="0" w:space="0" w:color="auto"/>
                <w:right w:val="none" w:sz="0" w:space="0" w:color="auto"/>
              </w:divBdr>
              <w:divsChild>
                <w:div w:id="1428768306">
                  <w:marLeft w:val="0"/>
                  <w:marRight w:val="0"/>
                  <w:marTop w:val="0"/>
                  <w:marBottom w:val="0"/>
                  <w:divBdr>
                    <w:top w:val="none" w:sz="0" w:space="0" w:color="auto"/>
                    <w:left w:val="none" w:sz="0" w:space="0" w:color="auto"/>
                    <w:bottom w:val="none" w:sz="0" w:space="0" w:color="auto"/>
                    <w:right w:val="none" w:sz="0" w:space="0" w:color="auto"/>
                  </w:divBdr>
                  <w:divsChild>
                    <w:div w:id="1269923328">
                      <w:marLeft w:val="0"/>
                      <w:marRight w:val="0"/>
                      <w:marTop w:val="0"/>
                      <w:marBottom w:val="0"/>
                      <w:divBdr>
                        <w:top w:val="none" w:sz="0" w:space="0" w:color="auto"/>
                        <w:left w:val="none" w:sz="0" w:space="0" w:color="auto"/>
                        <w:bottom w:val="none" w:sz="0" w:space="0" w:color="auto"/>
                        <w:right w:val="none" w:sz="0" w:space="0" w:color="auto"/>
                      </w:divBdr>
                    </w:div>
                    <w:div w:id="19674609">
                      <w:marLeft w:val="240"/>
                      <w:marRight w:val="0"/>
                      <w:marTop w:val="0"/>
                      <w:marBottom w:val="0"/>
                      <w:divBdr>
                        <w:top w:val="none" w:sz="0" w:space="0" w:color="auto"/>
                        <w:left w:val="none" w:sz="0" w:space="0" w:color="auto"/>
                        <w:bottom w:val="none" w:sz="0" w:space="0" w:color="auto"/>
                        <w:right w:val="none" w:sz="0" w:space="0" w:color="auto"/>
                      </w:divBdr>
                    </w:div>
                    <w:div w:id="84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916">
              <w:marLeft w:val="0"/>
              <w:marRight w:val="0"/>
              <w:marTop w:val="0"/>
              <w:marBottom w:val="0"/>
              <w:divBdr>
                <w:top w:val="none" w:sz="0" w:space="0" w:color="auto"/>
                <w:left w:val="none" w:sz="0" w:space="0" w:color="auto"/>
                <w:bottom w:val="none" w:sz="0" w:space="0" w:color="auto"/>
                <w:right w:val="none" w:sz="0" w:space="0" w:color="auto"/>
              </w:divBdr>
            </w:div>
            <w:div w:id="1341589465">
              <w:marLeft w:val="0"/>
              <w:marRight w:val="0"/>
              <w:marTop w:val="0"/>
              <w:marBottom w:val="0"/>
              <w:divBdr>
                <w:top w:val="none" w:sz="0" w:space="0" w:color="auto"/>
                <w:left w:val="none" w:sz="0" w:space="0" w:color="auto"/>
                <w:bottom w:val="none" w:sz="0" w:space="0" w:color="auto"/>
                <w:right w:val="none" w:sz="0" w:space="0" w:color="auto"/>
              </w:divBdr>
            </w:div>
            <w:div w:id="670137176">
              <w:marLeft w:val="0"/>
              <w:marRight w:val="0"/>
              <w:marTop w:val="0"/>
              <w:marBottom w:val="0"/>
              <w:divBdr>
                <w:top w:val="none" w:sz="0" w:space="0" w:color="auto"/>
                <w:left w:val="none" w:sz="0" w:space="0" w:color="auto"/>
                <w:bottom w:val="none" w:sz="0" w:space="0" w:color="auto"/>
                <w:right w:val="none" w:sz="0" w:space="0" w:color="auto"/>
              </w:divBdr>
            </w:div>
            <w:div w:id="2062709839">
              <w:marLeft w:val="0"/>
              <w:marRight w:val="0"/>
              <w:marTop w:val="0"/>
              <w:marBottom w:val="0"/>
              <w:divBdr>
                <w:top w:val="none" w:sz="0" w:space="0" w:color="auto"/>
                <w:left w:val="none" w:sz="0" w:space="0" w:color="auto"/>
                <w:bottom w:val="none" w:sz="0" w:space="0" w:color="auto"/>
                <w:right w:val="none" w:sz="0" w:space="0" w:color="auto"/>
              </w:divBdr>
              <w:divsChild>
                <w:div w:id="1244073177">
                  <w:marLeft w:val="0"/>
                  <w:marRight w:val="0"/>
                  <w:marTop w:val="0"/>
                  <w:marBottom w:val="0"/>
                  <w:divBdr>
                    <w:top w:val="none" w:sz="0" w:space="0" w:color="auto"/>
                    <w:left w:val="none" w:sz="0" w:space="0" w:color="auto"/>
                    <w:bottom w:val="none" w:sz="0" w:space="0" w:color="auto"/>
                    <w:right w:val="none" w:sz="0" w:space="0" w:color="auto"/>
                  </w:divBdr>
                  <w:divsChild>
                    <w:div w:id="362443371">
                      <w:marLeft w:val="0"/>
                      <w:marRight w:val="0"/>
                      <w:marTop w:val="0"/>
                      <w:marBottom w:val="0"/>
                      <w:divBdr>
                        <w:top w:val="none" w:sz="0" w:space="0" w:color="auto"/>
                        <w:left w:val="none" w:sz="0" w:space="0" w:color="auto"/>
                        <w:bottom w:val="none" w:sz="0" w:space="0" w:color="auto"/>
                        <w:right w:val="none" w:sz="0" w:space="0" w:color="auto"/>
                      </w:divBdr>
                    </w:div>
                    <w:div w:id="273175387">
                      <w:marLeft w:val="240"/>
                      <w:marRight w:val="0"/>
                      <w:marTop w:val="0"/>
                      <w:marBottom w:val="0"/>
                      <w:divBdr>
                        <w:top w:val="none" w:sz="0" w:space="0" w:color="auto"/>
                        <w:left w:val="none" w:sz="0" w:space="0" w:color="auto"/>
                        <w:bottom w:val="none" w:sz="0" w:space="0" w:color="auto"/>
                        <w:right w:val="none" w:sz="0" w:space="0" w:color="auto"/>
                      </w:divBdr>
                    </w:div>
                    <w:div w:id="1780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902">
              <w:marLeft w:val="0"/>
              <w:marRight w:val="0"/>
              <w:marTop w:val="0"/>
              <w:marBottom w:val="0"/>
              <w:divBdr>
                <w:top w:val="none" w:sz="0" w:space="0" w:color="auto"/>
                <w:left w:val="none" w:sz="0" w:space="0" w:color="auto"/>
                <w:bottom w:val="none" w:sz="0" w:space="0" w:color="auto"/>
                <w:right w:val="none" w:sz="0" w:space="0" w:color="auto"/>
              </w:divBdr>
              <w:divsChild>
                <w:div w:id="1533496868">
                  <w:marLeft w:val="0"/>
                  <w:marRight w:val="0"/>
                  <w:marTop w:val="0"/>
                  <w:marBottom w:val="0"/>
                  <w:divBdr>
                    <w:top w:val="none" w:sz="0" w:space="0" w:color="auto"/>
                    <w:left w:val="none" w:sz="0" w:space="0" w:color="auto"/>
                    <w:bottom w:val="none" w:sz="0" w:space="0" w:color="auto"/>
                    <w:right w:val="none" w:sz="0" w:space="0" w:color="auto"/>
                  </w:divBdr>
                  <w:divsChild>
                    <w:div w:id="652485755">
                      <w:marLeft w:val="0"/>
                      <w:marRight w:val="0"/>
                      <w:marTop w:val="0"/>
                      <w:marBottom w:val="0"/>
                      <w:divBdr>
                        <w:top w:val="none" w:sz="0" w:space="0" w:color="auto"/>
                        <w:left w:val="none" w:sz="0" w:space="0" w:color="auto"/>
                        <w:bottom w:val="none" w:sz="0" w:space="0" w:color="auto"/>
                        <w:right w:val="none" w:sz="0" w:space="0" w:color="auto"/>
                      </w:divBdr>
                    </w:div>
                    <w:div w:id="144131046">
                      <w:marLeft w:val="240"/>
                      <w:marRight w:val="0"/>
                      <w:marTop w:val="0"/>
                      <w:marBottom w:val="0"/>
                      <w:divBdr>
                        <w:top w:val="none" w:sz="0" w:space="0" w:color="auto"/>
                        <w:left w:val="none" w:sz="0" w:space="0" w:color="auto"/>
                        <w:bottom w:val="none" w:sz="0" w:space="0" w:color="auto"/>
                        <w:right w:val="none" w:sz="0" w:space="0" w:color="auto"/>
                      </w:divBdr>
                    </w:div>
                    <w:div w:id="20041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2823">
              <w:marLeft w:val="0"/>
              <w:marRight w:val="0"/>
              <w:marTop w:val="0"/>
              <w:marBottom w:val="0"/>
              <w:divBdr>
                <w:top w:val="none" w:sz="0" w:space="0" w:color="auto"/>
                <w:left w:val="none" w:sz="0" w:space="0" w:color="auto"/>
                <w:bottom w:val="none" w:sz="0" w:space="0" w:color="auto"/>
                <w:right w:val="none" w:sz="0" w:space="0" w:color="auto"/>
              </w:divBdr>
              <w:divsChild>
                <w:div w:id="440342536">
                  <w:marLeft w:val="0"/>
                  <w:marRight w:val="0"/>
                  <w:marTop w:val="0"/>
                  <w:marBottom w:val="0"/>
                  <w:divBdr>
                    <w:top w:val="none" w:sz="0" w:space="0" w:color="auto"/>
                    <w:left w:val="none" w:sz="0" w:space="0" w:color="auto"/>
                    <w:bottom w:val="none" w:sz="0" w:space="0" w:color="auto"/>
                    <w:right w:val="none" w:sz="0" w:space="0" w:color="auto"/>
                  </w:divBdr>
                  <w:divsChild>
                    <w:div w:id="1010639792">
                      <w:marLeft w:val="0"/>
                      <w:marRight w:val="0"/>
                      <w:marTop w:val="0"/>
                      <w:marBottom w:val="0"/>
                      <w:divBdr>
                        <w:top w:val="none" w:sz="0" w:space="0" w:color="auto"/>
                        <w:left w:val="none" w:sz="0" w:space="0" w:color="auto"/>
                        <w:bottom w:val="none" w:sz="0" w:space="0" w:color="auto"/>
                        <w:right w:val="none" w:sz="0" w:space="0" w:color="auto"/>
                      </w:divBdr>
                    </w:div>
                    <w:div w:id="922032239">
                      <w:marLeft w:val="240"/>
                      <w:marRight w:val="0"/>
                      <w:marTop w:val="0"/>
                      <w:marBottom w:val="0"/>
                      <w:divBdr>
                        <w:top w:val="none" w:sz="0" w:space="0" w:color="auto"/>
                        <w:left w:val="none" w:sz="0" w:space="0" w:color="auto"/>
                        <w:bottom w:val="none" w:sz="0" w:space="0" w:color="auto"/>
                        <w:right w:val="none" w:sz="0" w:space="0" w:color="auto"/>
                      </w:divBdr>
                    </w:div>
                    <w:div w:id="1779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431">
              <w:marLeft w:val="0"/>
              <w:marRight w:val="0"/>
              <w:marTop w:val="0"/>
              <w:marBottom w:val="0"/>
              <w:divBdr>
                <w:top w:val="none" w:sz="0" w:space="0" w:color="auto"/>
                <w:left w:val="none" w:sz="0" w:space="0" w:color="auto"/>
                <w:bottom w:val="none" w:sz="0" w:space="0" w:color="auto"/>
                <w:right w:val="none" w:sz="0" w:space="0" w:color="auto"/>
              </w:divBdr>
              <w:divsChild>
                <w:div w:id="1413432467">
                  <w:marLeft w:val="0"/>
                  <w:marRight w:val="0"/>
                  <w:marTop w:val="0"/>
                  <w:marBottom w:val="0"/>
                  <w:divBdr>
                    <w:top w:val="none" w:sz="0" w:space="0" w:color="auto"/>
                    <w:left w:val="none" w:sz="0" w:space="0" w:color="auto"/>
                    <w:bottom w:val="none" w:sz="0" w:space="0" w:color="auto"/>
                    <w:right w:val="none" w:sz="0" w:space="0" w:color="auto"/>
                  </w:divBdr>
                  <w:divsChild>
                    <w:div w:id="544875193">
                      <w:marLeft w:val="0"/>
                      <w:marRight w:val="0"/>
                      <w:marTop w:val="0"/>
                      <w:marBottom w:val="0"/>
                      <w:divBdr>
                        <w:top w:val="none" w:sz="0" w:space="0" w:color="auto"/>
                        <w:left w:val="none" w:sz="0" w:space="0" w:color="auto"/>
                        <w:bottom w:val="none" w:sz="0" w:space="0" w:color="auto"/>
                        <w:right w:val="none" w:sz="0" w:space="0" w:color="auto"/>
                      </w:divBdr>
                    </w:div>
                    <w:div w:id="464349573">
                      <w:marLeft w:val="240"/>
                      <w:marRight w:val="0"/>
                      <w:marTop w:val="0"/>
                      <w:marBottom w:val="0"/>
                      <w:divBdr>
                        <w:top w:val="none" w:sz="0" w:space="0" w:color="auto"/>
                        <w:left w:val="none" w:sz="0" w:space="0" w:color="auto"/>
                        <w:bottom w:val="none" w:sz="0" w:space="0" w:color="auto"/>
                        <w:right w:val="none" w:sz="0" w:space="0" w:color="auto"/>
                      </w:divBdr>
                    </w:div>
                    <w:div w:id="9933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070">
              <w:marLeft w:val="0"/>
              <w:marRight w:val="0"/>
              <w:marTop w:val="0"/>
              <w:marBottom w:val="0"/>
              <w:divBdr>
                <w:top w:val="none" w:sz="0" w:space="0" w:color="auto"/>
                <w:left w:val="none" w:sz="0" w:space="0" w:color="auto"/>
                <w:bottom w:val="none" w:sz="0" w:space="0" w:color="auto"/>
                <w:right w:val="none" w:sz="0" w:space="0" w:color="auto"/>
              </w:divBdr>
            </w:div>
            <w:div w:id="561991229">
              <w:marLeft w:val="0"/>
              <w:marRight w:val="0"/>
              <w:marTop w:val="0"/>
              <w:marBottom w:val="0"/>
              <w:divBdr>
                <w:top w:val="none" w:sz="0" w:space="0" w:color="auto"/>
                <w:left w:val="none" w:sz="0" w:space="0" w:color="auto"/>
                <w:bottom w:val="none" w:sz="0" w:space="0" w:color="auto"/>
                <w:right w:val="none" w:sz="0" w:space="0" w:color="auto"/>
              </w:divBdr>
            </w:div>
            <w:div w:id="725646329">
              <w:marLeft w:val="0"/>
              <w:marRight w:val="0"/>
              <w:marTop w:val="0"/>
              <w:marBottom w:val="0"/>
              <w:divBdr>
                <w:top w:val="none" w:sz="0" w:space="0" w:color="auto"/>
                <w:left w:val="none" w:sz="0" w:space="0" w:color="auto"/>
                <w:bottom w:val="none" w:sz="0" w:space="0" w:color="auto"/>
                <w:right w:val="none" w:sz="0" w:space="0" w:color="auto"/>
              </w:divBdr>
            </w:div>
            <w:div w:id="768043947">
              <w:marLeft w:val="0"/>
              <w:marRight w:val="0"/>
              <w:marTop w:val="0"/>
              <w:marBottom w:val="0"/>
              <w:divBdr>
                <w:top w:val="none" w:sz="0" w:space="0" w:color="auto"/>
                <w:left w:val="none" w:sz="0" w:space="0" w:color="auto"/>
                <w:bottom w:val="none" w:sz="0" w:space="0" w:color="auto"/>
                <w:right w:val="none" w:sz="0" w:space="0" w:color="auto"/>
              </w:divBdr>
            </w:div>
            <w:div w:id="1454521200">
              <w:marLeft w:val="0"/>
              <w:marRight w:val="0"/>
              <w:marTop w:val="0"/>
              <w:marBottom w:val="0"/>
              <w:divBdr>
                <w:top w:val="none" w:sz="0" w:space="0" w:color="auto"/>
                <w:left w:val="none" w:sz="0" w:space="0" w:color="auto"/>
                <w:bottom w:val="none" w:sz="0" w:space="0" w:color="auto"/>
                <w:right w:val="none" w:sz="0" w:space="0" w:color="auto"/>
              </w:divBdr>
              <w:divsChild>
                <w:div w:id="276647186">
                  <w:marLeft w:val="0"/>
                  <w:marRight w:val="0"/>
                  <w:marTop w:val="0"/>
                  <w:marBottom w:val="0"/>
                  <w:divBdr>
                    <w:top w:val="none" w:sz="0" w:space="0" w:color="auto"/>
                    <w:left w:val="none" w:sz="0" w:space="0" w:color="auto"/>
                    <w:bottom w:val="none" w:sz="0" w:space="0" w:color="auto"/>
                    <w:right w:val="none" w:sz="0" w:space="0" w:color="auto"/>
                  </w:divBdr>
                  <w:divsChild>
                    <w:div w:id="583418170">
                      <w:marLeft w:val="0"/>
                      <w:marRight w:val="0"/>
                      <w:marTop w:val="0"/>
                      <w:marBottom w:val="0"/>
                      <w:divBdr>
                        <w:top w:val="none" w:sz="0" w:space="0" w:color="auto"/>
                        <w:left w:val="none" w:sz="0" w:space="0" w:color="auto"/>
                        <w:bottom w:val="none" w:sz="0" w:space="0" w:color="auto"/>
                        <w:right w:val="none" w:sz="0" w:space="0" w:color="auto"/>
                      </w:divBdr>
                    </w:div>
                    <w:div w:id="1535771553">
                      <w:marLeft w:val="240"/>
                      <w:marRight w:val="0"/>
                      <w:marTop w:val="0"/>
                      <w:marBottom w:val="0"/>
                      <w:divBdr>
                        <w:top w:val="none" w:sz="0" w:space="0" w:color="auto"/>
                        <w:left w:val="none" w:sz="0" w:space="0" w:color="auto"/>
                        <w:bottom w:val="none" w:sz="0" w:space="0" w:color="auto"/>
                        <w:right w:val="none" w:sz="0" w:space="0" w:color="auto"/>
                      </w:divBdr>
                    </w:div>
                    <w:div w:id="1107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636">
              <w:marLeft w:val="0"/>
              <w:marRight w:val="0"/>
              <w:marTop w:val="0"/>
              <w:marBottom w:val="0"/>
              <w:divBdr>
                <w:top w:val="none" w:sz="0" w:space="0" w:color="auto"/>
                <w:left w:val="none" w:sz="0" w:space="0" w:color="auto"/>
                <w:bottom w:val="none" w:sz="0" w:space="0" w:color="auto"/>
                <w:right w:val="none" w:sz="0" w:space="0" w:color="auto"/>
              </w:divBdr>
            </w:div>
            <w:div w:id="1895962320">
              <w:marLeft w:val="0"/>
              <w:marRight w:val="0"/>
              <w:marTop w:val="0"/>
              <w:marBottom w:val="0"/>
              <w:divBdr>
                <w:top w:val="none" w:sz="0" w:space="0" w:color="auto"/>
                <w:left w:val="none" w:sz="0" w:space="0" w:color="auto"/>
                <w:bottom w:val="none" w:sz="0" w:space="0" w:color="auto"/>
                <w:right w:val="none" w:sz="0" w:space="0" w:color="auto"/>
              </w:divBdr>
              <w:divsChild>
                <w:div w:id="631520587">
                  <w:marLeft w:val="0"/>
                  <w:marRight w:val="0"/>
                  <w:marTop w:val="0"/>
                  <w:marBottom w:val="0"/>
                  <w:divBdr>
                    <w:top w:val="none" w:sz="0" w:space="0" w:color="auto"/>
                    <w:left w:val="none" w:sz="0" w:space="0" w:color="auto"/>
                    <w:bottom w:val="none" w:sz="0" w:space="0" w:color="auto"/>
                    <w:right w:val="none" w:sz="0" w:space="0" w:color="auto"/>
                  </w:divBdr>
                  <w:divsChild>
                    <w:div w:id="302662883">
                      <w:marLeft w:val="0"/>
                      <w:marRight w:val="0"/>
                      <w:marTop w:val="0"/>
                      <w:marBottom w:val="0"/>
                      <w:divBdr>
                        <w:top w:val="none" w:sz="0" w:space="0" w:color="auto"/>
                        <w:left w:val="none" w:sz="0" w:space="0" w:color="auto"/>
                        <w:bottom w:val="none" w:sz="0" w:space="0" w:color="auto"/>
                        <w:right w:val="none" w:sz="0" w:space="0" w:color="auto"/>
                      </w:divBdr>
                    </w:div>
                    <w:div w:id="1744984426">
                      <w:marLeft w:val="240"/>
                      <w:marRight w:val="0"/>
                      <w:marTop w:val="0"/>
                      <w:marBottom w:val="0"/>
                      <w:divBdr>
                        <w:top w:val="none" w:sz="0" w:space="0" w:color="auto"/>
                        <w:left w:val="none" w:sz="0" w:space="0" w:color="auto"/>
                        <w:bottom w:val="none" w:sz="0" w:space="0" w:color="auto"/>
                        <w:right w:val="none" w:sz="0" w:space="0" w:color="auto"/>
                      </w:divBdr>
                    </w:div>
                    <w:div w:id="1573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539">
              <w:marLeft w:val="0"/>
              <w:marRight w:val="0"/>
              <w:marTop w:val="0"/>
              <w:marBottom w:val="0"/>
              <w:divBdr>
                <w:top w:val="none" w:sz="0" w:space="0" w:color="auto"/>
                <w:left w:val="none" w:sz="0" w:space="0" w:color="auto"/>
                <w:bottom w:val="none" w:sz="0" w:space="0" w:color="auto"/>
                <w:right w:val="none" w:sz="0" w:space="0" w:color="auto"/>
              </w:divBdr>
              <w:divsChild>
                <w:div w:id="909921198">
                  <w:marLeft w:val="0"/>
                  <w:marRight w:val="0"/>
                  <w:marTop w:val="0"/>
                  <w:marBottom w:val="0"/>
                  <w:divBdr>
                    <w:top w:val="none" w:sz="0" w:space="0" w:color="auto"/>
                    <w:left w:val="none" w:sz="0" w:space="0" w:color="auto"/>
                    <w:bottom w:val="none" w:sz="0" w:space="0" w:color="auto"/>
                    <w:right w:val="none" w:sz="0" w:space="0" w:color="auto"/>
                  </w:divBdr>
                  <w:divsChild>
                    <w:div w:id="1059130700">
                      <w:marLeft w:val="0"/>
                      <w:marRight w:val="0"/>
                      <w:marTop w:val="0"/>
                      <w:marBottom w:val="0"/>
                      <w:divBdr>
                        <w:top w:val="none" w:sz="0" w:space="0" w:color="auto"/>
                        <w:left w:val="none" w:sz="0" w:space="0" w:color="auto"/>
                        <w:bottom w:val="none" w:sz="0" w:space="0" w:color="auto"/>
                        <w:right w:val="none" w:sz="0" w:space="0" w:color="auto"/>
                      </w:divBdr>
                    </w:div>
                    <w:div w:id="672495617">
                      <w:marLeft w:val="240"/>
                      <w:marRight w:val="0"/>
                      <w:marTop w:val="0"/>
                      <w:marBottom w:val="0"/>
                      <w:divBdr>
                        <w:top w:val="none" w:sz="0" w:space="0" w:color="auto"/>
                        <w:left w:val="none" w:sz="0" w:space="0" w:color="auto"/>
                        <w:bottom w:val="none" w:sz="0" w:space="0" w:color="auto"/>
                        <w:right w:val="none" w:sz="0" w:space="0" w:color="auto"/>
                      </w:divBdr>
                    </w:div>
                    <w:div w:id="1823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128">
              <w:marLeft w:val="0"/>
              <w:marRight w:val="0"/>
              <w:marTop w:val="0"/>
              <w:marBottom w:val="0"/>
              <w:divBdr>
                <w:top w:val="none" w:sz="0" w:space="0" w:color="auto"/>
                <w:left w:val="none" w:sz="0" w:space="0" w:color="auto"/>
                <w:bottom w:val="none" w:sz="0" w:space="0" w:color="auto"/>
                <w:right w:val="none" w:sz="0" w:space="0" w:color="auto"/>
              </w:divBdr>
              <w:divsChild>
                <w:div w:id="43648120">
                  <w:marLeft w:val="0"/>
                  <w:marRight w:val="0"/>
                  <w:marTop w:val="0"/>
                  <w:marBottom w:val="0"/>
                  <w:divBdr>
                    <w:top w:val="none" w:sz="0" w:space="0" w:color="auto"/>
                    <w:left w:val="none" w:sz="0" w:space="0" w:color="auto"/>
                    <w:bottom w:val="none" w:sz="0" w:space="0" w:color="auto"/>
                    <w:right w:val="none" w:sz="0" w:space="0" w:color="auto"/>
                  </w:divBdr>
                  <w:divsChild>
                    <w:div w:id="127666518">
                      <w:marLeft w:val="0"/>
                      <w:marRight w:val="0"/>
                      <w:marTop w:val="0"/>
                      <w:marBottom w:val="0"/>
                      <w:divBdr>
                        <w:top w:val="none" w:sz="0" w:space="0" w:color="auto"/>
                        <w:left w:val="none" w:sz="0" w:space="0" w:color="auto"/>
                        <w:bottom w:val="none" w:sz="0" w:space="0" w:color="auto"/>
                        <w:right w:val="none" w:sz="0" w:space="0" w:color="auto"/>
                      </w:divBdr>
                    </w:div>
                    <w:div w:id="1131367085">
                      <w:marLeft w:val="240"/>
                      <w:marRight w:val="0"/>
                      <w:marTop w:val="0"/>
                      <w:marBottom w:val="0"/>
                      <w:divBdr>
                        <w:top w:val="none" w:sz="0" w:space="0" w:color="auto"/>
                        <w:left w:val="none" w:sz="0" w:space="0" w:color="auto"/>
                        <w:bottom w:val="none" w:sz="0" w:space="0" w:color="auto"/>
                        <w:right w:val="none" w:sz="0" w:space="0" w:color="auto"/>
                      </w:divBdr>
                    </w:div>
                    <w:div w:id="18789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375">
              <w:marLeft w:val="0"/>
              <w:marRight w:val="0"/>
              <w:marTop w:val="0"/>
              <w:marBottom w:val="0"/>
              <w:divBdr>
                <w:top w:val="none" w:sz="0" w:space="0" w:color="auto"/>
                <w:left w:val="none" w:sz="0" w:space="0" w:color="auto"/>
                <w:bottom w:val="none" w:sz="0" w:space="0" w:color="auto"/>
                <w:right w:val="none" w:sz="0" w:space="0" w:color="auto"/>
              </w:divBdr>
              <w:divsChild>
                <w:div w:id="1729374420">
                  <w:marLeft w:val="0"/>
                  <w:marRight w:val="0"/>
                  <w:marTop w:val="0"/>
                  <w:marBottom w:val="0"/>
                  <w:divBdr>
                    <w:top w:val="none" w:sz="0" w:space="0" w:color="auto"/>
                    <w:left w:val="none" w:sz="0" w:space="0" w:color="auto"/>
                    <w:bottom w:val="none" w:sz="0" w:space="0" w:color="auto"/>
                    <w:right w:val="none" w:sz="0" w:space="0" w:color="auto"/>
                  </w:divBdr>
                  <w:divsChild>
                    <w:div w:id="1275553644">
                      <w:marLeft w:val="0"/>
                      <w:marRight w:val="0"/>
                      <w:marTop w:val="0"/>
                      <w:marBottom w:val="0"/>
                      <w:divBdr>
                        <w:top w:val="none" w:sz="0" w:space="0" w:color="auto"/>
                        <w:left w:val="none" w:sz="0" w:space="0" w:color="auto"/>
                        <w:bottom w:val="none" w:sz="0" w:space="0" w:color="auto"/>
                        <w:right w:val="none" w:sz="0" w:space="0" w:color="auto"/>
                      </w:divBdr>
                    </w:div>
                    <w:div w:id="1065572150">
                      <w:marLeft w:val="240"/>
                      <w:marRight w:val="0"/>
                      <w:marTop w:val="0"/>
                      <w:marBottom w:val="0"/>
                      <w:divBdr>
                        <w:top w:val="none" w:sz="0" w:space="0" w:color="auto"/>
                        <w:left w:val="none" w:sz="0" w:space="0" w:color="auto"/>
                        <w:bottom w:val="none" w:sz="0" w:space="0" w:color="auto"/>
                        <w:right w:val="none" w:sz="0" w:space="0" w:color="auto"/>
                      </w:divBdr>
                    </w:div>
                    <w:div w:id="1114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5340">
              <w:marLeft w:val="0"/>
              <w:marRight w:val="0"/>
              <w:marTop w:val="0"/>
              <w:marBottom w:val="0"/>
              <w:divBdr>
                <w:top w:val="none" w:sz="0" w:space="0" w:color="auto"/>
                <w:left w:val="none" w:sz="0" w:space="0" w:color="auto"/>
                <w:bottom w:val="none" w:sz="0" w:space="0" w:color="auto"/>
                <w:right w:val="none" w:sz="0" w:space="0" w:color="auto"/>
              </w:divBdr>
              <w:divsChild>
                <w:div w:id="1000698297">
                  <w:marLeft w:val="0"/>
                  <w:marRight w:val="0"/>
                  <w:marTop w:val="0"/>
                  <w:marBottom w:val="0"/>
                  <w:divBdr>
                    <w:top w:val="none" w:sz="0" w:space="0" w:color="auto"/>
                    <w:left w:val="none" w:sz="0" w:space="0" w:color="auto"/>
                    <w:bottom w:val="none" w:sz="0" w:space="0" w:color="auto"/>
                    <w:right w:val="none" w:sz="0" w:space="0" w:color="auto"/>
                  </w:divBdr>
                  <w:divsChild>
                    <w:div w:id="353728919">
                      <w:marLeft w:val="0"/>
                      <w:marRight w:val="0"/>
                      <w:marTop w:val="0"/>
                      <w:marBottom w:val="0"/>
                      <w:divBdr>
                        <w:top w:val="none" w:sz="0" w:space="0" w:color="auto"/>
                        <w:left w:val="none" w:sz="0" w:space="0" w:color="auto"/>
                        <w:bottom w:val="none" w:sz="0" w:space="0" w:color="auto"/>
                        <w:right w:val="none" w:sz="0" w:space="0" w:color="auto"/>
                      </w:divBdr>
                    </w:div>
                    <w:div w:id="1077241955">
                      <w:marLeft w:val="240"/>
                      <w:marRight w:val="0"/>
                      <w:marTop w:val="0"/>
                      <w:marBottom w:val="0"/>
                      <w:divBdr>
                        <w:top w:val="none" w:sz="0" w:space="0" w:color="auto"/>
                        <w:left w:val="none" w:sz="0" w:space="0" w:color="auto"/>
                        <w:bottom w:val="none" w:sz="0" w:space="0" w:color="auto"/>
                        <w:right w:val="none" w:sz="0" w:space="0" w:color="auto"/>
                      </w:divBdr>
                    </w:div>
                    <w:div w:id="11985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986">
              <w:marLeft w:val="0"/>
              <w:marRight w:val="0"/>
              <w:marTop w:val="0"/>
              <w:marBottom w:val="0"/>
              <w:divBdr>
                <w:top w:val="none" w:sz="0" w:space="0" w:color="auto"/>
                <w:left w:val="none" w:sz="0" w:space="0" w:color="auto"/>
                <w:bottom w:val="none" w:sz="0" w:space="0" w:color="auto"/>
                <w:right w:val="none" w:sz="0" w:space="0" w:color="auto"/>
              </w:divBdr>
            </w:div>
            <w:div w:id="1695571767">
              <w:marLeft w:val="0"/>
              <w:marRight w:val="0"/>
              <w:marTop w:val="0"/>
              <w:marBottom w:val="0"/>
              <w:divBdr>
                <w:top w:val="none" w:sz="0" w:space="0" w:color="auto"/>
                <w:left w:val="none" w:sz="0" w:space="0" w:color="auto"/>
                <w:bottom w:val="none" w:sz="0" w:space="0" w:color="auto"/>
                <w:right w:val="none" w:sz="0" w:space="0" w:color="auto"/>
              </w:divBdr>
              <w:divsChild>
                <w:div w:id="1295064996">
                  <w:marLeft w:val="0"/>
                  <w:marRight w:val="0"/>
                  <w:marTop w:val="0"/>
                  <w:marBottom w:val="0"/>
                  <w:divBdr>
                    <w:top w:val="none" w:sz="0" w:space="0" w:color="auto"/>
                    <w:left w:val="none" w:sz="0" w:space="0" w:color="auto"/>
                    <w:bottom w:val="none" w:sz="0" w:space="0" w:color="auto"/>
                    <w:right w:val="none" w:sz="0" w:space="0" w:color="auto"/>
                  </w:divBdr>
                  <w:divsChild>
                    <w:div w:id="717895176">
                      <w:marLeft w:val="0"/>
                      <w:marRight w:val="0"/>
                      <w:marTop w:val="0"/>
                      <w:marBottom w:val="0"/>
                      <w:divBdr>
                        <w:top w:val="none" w:sz="0" w:space="0" w:color="auto"/>
                        <w:left w:val="none" w:sz="0" w:space="0" w:color="auto"/>
                        <w:bottom w:val="none" w:sz="0" w:space="0" w:color="auto"/>
                        <w:right w:val="none" w:sz="0" w:space="0" w:color="auto"/>
                      </w:divBdr>
                    </w:div>
                    <w:div w:id="1602949955">
                      <w:marLeft w:val="240"/>
                      <w:marRight w:val="0"/>
                      <w:marTop w:val="0"/>
                      <w:marBottom w:val="0"/>
                      <w:divBdr>
                        <w:top w:val="none" w:sz="0" w:space="0" w:color="auto"/>
                        <w:left w:val="none" w:sz="0" w:space="0" w:color="auto"/>
                        <w:bottom w:val="none" w:sz="0" w:space="0" w:color="auto"/>
                        <w:right w:val="none" w:sz="0" w:space="0" w:color="auto"/>
                      </w:divBdr>
                    </w:div>
                    <w:div w:id="194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995">
              <w:marLeft w:val="0"/>
              <w:marRight w:val="0"/>
              <w:marTop w:val="0"/>
              <w:marBottom w:val="0"/>
              <w:divBdr>
                <w:top w:val="none" w:sz="0" w:space="0" w:color="auto"/>
                <w:left w:val="none" w:sz="0" w:space="0" w:color="auto"/>
                <w:bottom w:val="none" w:sz="0" w:space="0" w:color="auto"/>
                <w:right w:val="none" w:sz="0" w:space="0" w:color="auto"/>
              </w:divBdr>
            </w:div>
            <w:div w:id="93670487">
              <w:marLeft w:val="0"/>
              <w:marRight w:val="0"/>
              <w:marTop w:val="0"/>
              <w:marBottom w:val="0"/>
              <w:divBdr>
                <w:top w:val="none" w:sz="0" w:space="0" w:color="auto"/>
                <w:left w:val="none" w:sz="0" w:space="0" w:color="auto"/>
                <w:bottom w:val="none" w:sz="0" w:space="0" w:color="auto"/>
                <w:right w:val="none" w:sz="0" w:space="0" w:color="auto"/>
              </w:divBdr>
              <w:divsChild>
                <w:div w:id="1629160725">
                  <w:marLeft w:val="0"/>
                  <w:marRight w:val="0"/>
                  <w:marTop w:val="0"/>
                  <w:marBottom w:val="0"/>
                  <w:divBdr>
                    <w:top w:val="none" w:sz="0" w:space="0" w:color="auto"/>
                    <w:left w:val="none" w:sz="0" w:space="0" w:color="auto"/>
                    <w:bottom w:val="none" w:sz="0" w:space="0" w:color="auto"/>
                    <w:right w:val="none" w:sz="0" w:space="0" w:color="auto"/>
                  </w:divBdr>
                  <w:divsChild>
                    <w:div w:id="1143813793">
                      <w:marLeft w:val="0"/>
                      <w:marRight w:val="0"/>
                      <w:marTop w:val="0"/>
                      <w:marBottom w:val="0"/>
                      <w:divBdr>
                        <w:top w:val="none" w:sz="0" w:space="0" w:color="auto"/>
                        <w:left w:val="none" w:sz="0" w:space="0" w:color="auto"/>
                        <w:bottom w:val="none" w:sz="0" w:space="0" w:color="auto"/>
                        <w:right w:val="none" w:sz="0" w:space="0" w:color="auto"/>
                      </w:divBdr>
                    </w:div>
                    <w:div w:id="1601253935">
                      <w:marLeft w:val="240"/>
                      <w:marRight w:val="0"/>
                      <w:marTop w:val="0"/>
                      <w:marBottom w:val="0"/>
                      <w:divBdr>
                        <w:top w:val="none" w:sz="0" w:space="0" w:color="auto"/>
                        <w:left w:val="none" w:sz="0" w:space="0" w:color="auto"/>
                        <w:bottom w:val="none" w:sz="0" w:space="0" w:color="auto"/>
                        <w:right w:val="none" w:sz="0" w:space="0" w:color="auto"/>
                      </w:divBdr>
                    </w:div>
                    <w:div w:id="1402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221">
              <w:marLeft w:val="0"/>
              <w:marRight w:val="0"/>
              <w:marTop w:val="0"/>
              <w:marBottom w:val="0"/>
              <w:divBdr>
                <w:top w:val="none" w:sz="0" w:space="0" w:color="auto"/>
                <w:left w:val="none" w:sz="0" w:space="0" w:color="auto"/>
                <w:bottom w:val="none" w:sz="0" w:space="0" w:color="auto"/>
                <w:right w:val="none" w:sz="0" w:space="0" w:color="auto"/>
              </w:divBdr>
            </w:div>
            <w:div w:id="1660570331">
              <w:marLeft w:val="0"/>
              <w:marRight w:val="0"/>
              <w:marTop w:val="0"/>
              <w:marBottom w:val="0"/>
              <w:divBdr>
                <w:top w:val="none" w:sz="0" w:space="0" w:color="auto"/>
                <w:left w:val="none" w:sz="0" w:space="0" w:color="auto"/>
                <w:bottom w:val="none" w:sz="0" w:space="0" w:color="auto"/>
                <w:right w:val="none" w:sz="0" w:space="0" w:color="auto"/>
              </w:divBdr>
              <w:divsChild>
                <w:div w:id="839584848">
                  <w:marLeft w:val="0"/>
                  <w:marRight w:val="0"/>
                  <w:marTop w:val="0"/>
                  <w:marBottom w:val="0"/>
                  <w:divBdr>
                    <w:top w:val="none" w:sz="0" w:space="0" w:color="auto"/>
                    <w:left w:val="none" w:sz="0" w:space="0" w:color="auto"/>
                    <w:bottom w:val="none" w:sz="0" w:space="0" w:color="auto"/>
                    <w:right w:val="none" w:sz="0" w:space="0" w:color="auto"/>
                  </w:divBdr>
                  <w:divsChild>
                    <w:div w:id="149713054">
                      <w:marLeft w:val="0"/>
                      <w:marRight w:val="0"/>
                      <w:marTop w:val="0"/>
                      <w:marBottom w:val="0"/>
                      <w:divBdr>
                        <w:top w:val="none" w:sz="0" w:space="0" w:color="auto"/>
                        <w:left w:val="none" w:sz="0" w:space="0" w:color="auto"/>
                        <w:bottom w:val="none" w:sz="0" w:space="0" w:color="auto"/>
                        <w:right w:val="none" w:sz="0" w:space="0" w:color="auto"/>
                      </w:divBdr>
                    </w:div>
                    <w:div w:id="98108934">
                      <w:marLeft w:val="240"/>
                      <w:marRight w:val="0"/>
                      <w:marTop w:val="0"/>
                      <w:marBottom w:val="0"/>
                      <w:divBdr>
                        <w:top w:val="none" w:sz="0" w:space="0" w:color="auto"/>
                        <w:left w:val="none" w:sz="0" w:space="0" w:color="auto"/>
                        <w:bottom w:val="none" w:sz="0" w:space="0" w:color="auto"/>
                        <w:right w:val="none" w:sz="0" w:space="0" w:color="auto"/>
                      </w:divBdr>
                    </w:div>
                    <w:div w:id="228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151">
              <w:marLeft w:val="0"/>
              <w:marRight w:val="0"/>
              <w:marTop w:val="0"/>
              <w:marBottom w:val="0"/>
              <w:divBdr>
                <w:top w:val="none" w:sz="0" w:space="0" w:color="auto"/>
                <w:left w:val="none" w:sz="0" w:space="0" w:color="auto"/>
                <w:bottom w:val="none" w:sz="0" w:space="0" w:color="auto"/>
                <w:right w:val="none" w:sz="0" w:space="0" w:color="auto"/>
              </w:divBdr>
              <w:divsChild>
                <w:div w:id="192155815">
                  <w:marLeft w:val="0"/>
                  <w:marRight w:val="0"/>
                  <w:marTop w:val="0"/>
                  <w:marBottom w:val="0"/>
                  <w:divBdr>
                    <w:top w:val="none" w:sz="0" w:space="0" w:color="auto"/>
                    <w:left w:val="none" w:sz="0" w:space="0" w:color="auto"/>
                    <w:bottom w:val="none" w:sz="0" w:space="0" w:color="auto"/>
                    <w:right w:val="none" w:sz="0" w:space="0" w:color="auto"/>
                  </w:divBdr>
                  <w:divsChild>
                    <w:div w:id="1180660029">
                      <w:marLeft w:val="0"/>
                      <w:marRight w:val="0"/>
                      <w:marTop w:val="0"/>
                      <w:marBottom w:val="0"/>
                      <w:divBdr>
                        <w:top w:val="none" w:sz="0" w:space="0" w:color="auto"/>
                        <w:left w:val="none" w:sz="0" w:space="0" w:color="auto"/>
                        <w:bottom w:val="none" w:sz="0" w:space="0" w:color="auto"/>
                        <w:right w:val="none" w:sz="0" w:space="0" w:color="auto"/>
                      </w:divBdr>
                    </w:div>
                    <w:div w:id="1373118536">
                      <w:marLeft w:val="240"/>
                      <w:marRight w:val="0"/>
                      <w:marTop w:val="0"/>
                      <w:marBottom w:val="0"/>
                      <w:divBdr>
                        <w:top w:val="none" w:sz="0" w:space="0" w:color="auto"/>
                        <w:left w:val="none" w:sz="0" w:space="0" w:color="auto"/>
                        <w:bottom w:val="none" w:sz="0" w:space="0" w:color="auto"/>
                        <w:right w:val="none" w:sz="0" w:space="0" w:color="auto"/>
                      </w:divBdr>
                    </w:div>
                    <w:div w:id="17550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448">
              <w:marLeft w:val="0"/>
              <w:marRight w:val="0"/>
              <w:marTop w:val="0"/>
              <w:marBottom w:val="0"/>
              <w:divBdr>
                <w:top w:val="none" w:sz="0" w:space="0" w:color="auto"/>
                <w:left w:val="none" w:sz="0" w:space="0" w:color="auto"/>
                <w:bottom w:val="none" w:sz="0" w:space="0" w:color="auto"/>
                <w:right w:val="none" w:sz="0" w:space="0" w:color="auto"/>
              </w:divBdr>
            </w:div>
            <w:div w:id="158616141">
              <w:marLeft w:val="0"/>
              <w:marRight w:val="0"/>
              <w:marTop w:val="0"/>
              <w:marBottom w:val="0"/>
              <w:divBdr>
                <w:top w:val="none" w:sz="0" w:space="0" w:color="auto"/>
                <w:left w:val="none" w:sz="0" w:space="0" w:color="auto"/>
                <w:bottom w:val="none" w:sz="0" w:space="0" w:color="auto"/>
                <w:right w:val="none" w:sz="0" w:space="0" w:color="auto"/>
              </w:divBdr>
            </w:div>
            <w:div w:id="341442824">
              <w:marLeft w:val="0"/>
              <w:marRight w:val="0"/>
              <w:marTop w:val="0"/>
              <w:marBottom w:val="0"/>
              <w:divBdr>
                <w:top w:val="none" w:sz="0" w:space="0" w:color="auto"/>
                <w:left w:val="none" w:sz="0" w:space="0" w:color="auto"/>
                <w:bottom w:val="none" w:sz="0" w:space="0" w:color="auto"/>
                <w:right w:val="none" w:sz="0" w:space="0" w:color="auto"/>
              </w:divBdr>
            </w:div>
            <w:div w:id="134684735">
              <w:marLeft w:val="0"/>
              <w:marRight w:val="0"/>
              <w:marTop w:val="0"/>
              <w:marBottom w:val="0"/>
              <w:divBdr>
                <w:top w:val="none" w:sz="0" w:space="0" w:color="auto"/>
                <w:left w:val="none" w:sz="0" w:space="0" w:color="auto"/>
                <w:bottom w:val="none" w:sz="0" w:space="0" w:color="auto"/>
                <w:right w:val="none" w:sz="0" w:space="0" w:color="auto"/>
              </w:divBdr>
            </w:div>
            <w:div w:id="552932095">
              <w:marLeft w:val="0"/>
              <w:marRight w:val="0"/>
              <w:marTop w:val="0"/>
              <w:marBottom w:val="0"/>
              <w:divBdr>
                <w:top w:val="none" w:sz="0" w:space="0" w:color="auto"/>
                <w:left w:val="none" w:sz="0" w:space="0" w:color="auto"/>
                <w:bottom w:val="none" w:sz="0" w:space="0" w:color="auto"/>
                <w:right w:val="none" w:sz="0" w:space="0" w:color="auto"/>
              </w:divBdr>
            </w:div>
            <w:div w:id="1832014938">
              <w:marLeft w:val="0"/>
              <w:marRight w:val="0"/>
              <w:marTop w:val="0"/>
              <w:marBottom w:val="0"/>
              <w:divBdr>
                <w:top w:val="none" w:sz="0" w:space="0" w:color="auto"/>
                <w:left w:val="none" w:sz="0" w:space="0" w:color="auto"/>
                <w:bottom w:val="none" w:sz="0" w:space="0" w:color="auto"/>
                <w:right w:val="none" w:sz="0" w:space="0" w:color="auto"/>
              </w:divBdr>
              <w:divsChild>
                <w:div w:id="400712800">
                  <w:marLeft w:val="0"/>
                  <w:marRight w:val="0"/>
                  <w:marTop w:val="0"/>
                  <w:marBottom w:val="0"/>
                  <w:divBdr>
                    <w:top w:val="none" w:sz="0" w:space="0" w:color="auto"/>
                    <w:left w:val="none" w:sz="0" w:space="0" w:color="auto"/>
                    <w:bottom w:val="none" w:sz="0" w:space="0" w:color="auto"/>
                    <w:right w:val="none" w:sz="0" w:space="0" w:color="auto"/>
                  </w:divBdr>
                  <w:divsChild>
                    <w:div w:id="1516454229">
                      <w:marLeft w:val="0"/>
                      <w:marRight w:val="0"/>
                      <w:marTop w:val="0"/>
                      <w:marBottom w:val="0"/>
                      <w:divBdr>
                        <w:top w:val="none" w:sz="0" w:space="0" w:color="auto"/>
                        <w:left w:val="none" w:sz="0" w:space="0" w:color="auto"/>
                        <w:bottom w:val="none" w:sz="0" w:space="0" w:color="auto"/>
                        <w:right w:val="none" w:sz="0" w:space="0" w:color="auto"/>
                      </w:divBdr>
                    </w:div>
                    <w:div w:id="18819303">
                      <w:marLeft w:val="240"/>
                      <w:marRight w:val="0"/>
                      <w:marTop w:val="0"/>
                      <w:marBottom w:val="0"/>
                      <w:divBdr>
                        <w:top w:val="none" w:sz="0" w:space="0" w:color="auto"/>
                        <w:left w:val="none" w:sz="0" w:space="0" w:color="auto"/>
                        <w:bottom w:val="none" w:sz="0" w:space="0" w:color="auto"/>
                        <w:right w:val="none" w:sz="0" w:space="0" w:color="auto"/>
                      </w:divBdr>
                    </w:div>
                    <w:div w:id="694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696">
              <w:marLeft w:val="0"/>
              <w:marRight w:val="0"/>
              <w:marTop w:val="0"/>
              <w:marBottom w:val="0"/>
              <w:divBdr>
                <w:top w:val="none" w:sz="0" w:space="0" w:color="auto"/>
                <w:left w:val="none" w:sz="0" w:space="0" w:color="auto"/>
                <w:bottom w:val="none" w:sz="0" w:space="0" w:color="auto"/>
                <w:right w:val="none" w:sz="0" w:space="0" w:color="auto"/>
              </w:divBdr>
              <w:divsChild>
                <w:div w:id="1952081227">
                  <w:marLeft w:val="0"/>
                  <w:marRight w:val="0"/>
                  <w:marTop w:val="0"/>
                  <w:marBottom w:val="0"/>
                  <w:divBdr>
                    <w:top w:val="none" w:sz="0" w:space="0" w:color="auto"/>
                    <w:left w:val="none" w:sz="0" w:space="0" w:color="auto"/>
                    <w:bottom w:val="none" w:sz="0" w:space="0" w:color="auto"/>
                    <w:right w:val="none" w:sz="0" w:space="0" w:color="auto"/>
                  </w:divBdr>
                  <w:divsChild>
                    <w:div w:id="363215520">
                      <w:marLeft w:val="0"/>
                      <w:marRight w:val="0"/>
                      <w:marTop w:val="0"/>
                      <w:marBottom w:val="0"/>
                      <w:divBdr>
                        <w:top w:val="none" w:sz="0" w:space="0" w:color="auto"/>
                        <w:left w:val="none" w:sz="0" w:space="0" w:color="auto"/>
                        <w:bottom w:val="none" w:sz="0" w:space="0" w:color="auto"/>
                        <w:right w:val="none" w:sz="0" w:space="0" w:color="auto"/>
                      </w:divBdr>
                    </w:div>
                    <w:div w:id="676349060">
                      <w:marLeft w:val="240"/>
                      <w:marRight w:val="0"/>
                      <w:marTop w:val="0"/>
                      <w:marBottom w:val="0"/>
                      <w:divBdr>
                        <w:top w:val="none" w:sz="0" w:space="0" w:color="auto"/>
                        <w:left w:val="none" w:sz="0" w:space="0" w:color="auto"/>
                        <w:bottom w:val="none" w:sz="0" w:space="0" w:color="auto"/>
                        <w:right w:val="none" w:sz="0" w:space="0" w:color="auto"/>
                      </w:divBdr>
                    </w:div>
                    <w:div w:id="360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593">
              <w:marLeft w:val="0"/>
              <w:marRight w:val="0"/>
              <w:marTop w:val="0"/>
              <w:marBottom w:val="0"/>
              <w:divBdr>
                <w:top w:val="none" w:sz="0" w:space="0" w:color="auto"/>
                <w:left w:val="none" w:sz="0" w:space="0" w:color="auto"/>
                <w:bottom w:val="none" w:sz="0" w:space="0" w:color="auto"/>
                <w:right w:val="none" w:sz="0" w:space="0" w:color="auto"/>
              </w:divBdr>
              <w:divsChild>
                <w:div w:id="1789736763">
                  <w:marLeft w:val="0"/>
                  <w:marRight w:val="0"/>
                  <w:marTop w:val="0"/>
                  <w:marBottom w:val="0"/>
                  <w:divBdr>
                    <w:top w:val="none" w:sz="0" w:space="0" w:color="auto"/>
                    <w:left w:val="none" w:sz="0" w:space="0" w:color="auto"/>
                    <w:bottom w:val="none" w:sz="0" w:space="0" w:color="auto"/>
                    <w:right w:val="none" w:sz="0" w:space="0" w:color="auto"/>
                  </w:divBdr>
                  <w:divsChild>
                    <w:div w:id="344131825">
                      <w:marLeft w:val="0"/>
                      <w:marRight w:val="0"/>
                      <w:marTop w:val="0"/>
                      <w:marBottom w:val="0"/>
                      <w:divBdr>
                        <w:top w:val="none" w:sz="0" w:space="0" w:color="auto"/>
                        <w:left w:val="none" w:sz="0" w:space="0" w:color="auto"/>
                        <w:bottom w:val="none" w:sz="0" w:space="0" w:color="auto"/>
                        <w:right w:val="none" w:sz="0" w:space="0" w:color="auto"/>
                      </w:divBdr>
                    </w:div>
                    <w:div w:id="379474637">
                      <w:marLeft w:val="240"/>
                      <w:marRight w:val="0"/>
                      <w:marTop w:val="0"/>
                      <w:marBottom w:val="0"/>
                      <w:divBdr>
                        <w:top w:val="none" w:sz="0" w:space="0" w:color="auto"/>
                        <w:left w:val="none" w:sz="0" w:space="0" w:color="auto"/>
                        <w:bottom w:val="none" w:sz="0" w:space="0" w:color="auto"/>
                        <w:right w:val="none" w:sz="0" w:space="0" w:color="auto"/>
                      </w:divBdr>
                    </w:div>
                    <w:div w:id="7051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9564">
              <w:marLeft w:val="0"/>
              <w:marRight w:val="0"/>
              <w:marTop w:val="0"/>
              <w:marBottom w:val="0"/>
              <w:divBdr>
                <w:top w:val="none" w:sz="0" w:space="0" w:color="auto"/>
                <w:left w:val="none" w:sz="0" w:space="0" w:color="auto"/>
                <w:bottom w:val="none" w:sz="0" w:space="0" w:color="auto"/>
                <w:right w:val="none" w:sz="0" w:space="0" w:color="auto"/>
              </w:divBdr>
            </w:div>
            <w:div w:id="1483350117">
              <w:marLeft w:val="0"/>
              <w:marRight w:val="0"/>
              <w:marTop w:val="0"/>
              <w:marBottom w:val="0"/>
              <w:divBdr>
                <w:top w:val="none" w:sz="0" w:space="0" w:color="auto"/>
                <w:left w:val="none" w:sz="0" w:space="0" w:color="auto"/>
                <w:bottom w:val="none" w:sz="0" w:space="0" w:color="auto"/>
                <w:right w:val="none" w:sz="0" w:space="0" w:color="auto"/>
              </w:divBdr>
            </w:div>
            <w:div w:id="1500000933">
              <w:marLeft w:val="0"/>
              <w:marRight w:val="0"/>
              <w:marTop w:val="0"/>
              <w:marBottom w:val="0"/>
              <w:divBdr>
                <w:top w:val="none" w:sz="0" w:space="0" w:color="auto"/>
                <w:left w:val="none" w:sz="0" w:space="0" w:color="auto"/>
                <w:bottom w:val="none" w:sz="0" w:space="0" w:color="auto"/>
                <w:right w:val="none" w:sz="0" w:space="0" w:color="auto"/>
              </w:divBdr>
            </w:div>
            <w:div w:id="1282761955">
              <w:marLeft w:val="0"/>
              <w:marRight w:val="0"/>
              <w:marTop w:val="0"/>
              <w:marBottom w:val="0"/>
              <w:divBdr>
                <w:top w:val="none" w:sz="0" w:space="0" w:color="auto"/>
                <w:left w:val="none" w:sz="0" w:space="0" w:color="auto"/>
                <w:bottom w:val="none" w:sz="0" w:space="0" w:color="auto"/>
                <w:right w:val="none" w:sz="0" w:space="0" w:color="auto"/>
              </w:divBdr>
              <w:divsChild>
                <w:div w:id="493227351">
                  <w:marLeft w:val="0"/>
                  <w:marRight w:val="0"/>
                  <w:marTop w:val="0"/>
                  <w:marBottom w:val="0"/>
                  <w:divBdr>
                    <w:top w:val="none" w:sz="0" w:space="0" w:color="auto"/>
                    <w:left w:val="none" w:sz="0" w:space="0" w:color="auto"/>
                    <w:bottom w:val="none" w:sz="0" w:space="0" w:color="auto"/>
                    <w:right w:val="none" w:sz="0" w:space="0" w:color="auto"/>
                  </w:divBdr>
                  <w:divsChild>
                    <w:div w:id="112722713">
                      <w:marLeft w:val="0"/>
                      <w:marRight w:val="0"/>
                      <w:marTop w:val="0"/>
                      <w:marBottom w:val="0"/>
                      <w:divBdr>
                        <w:top w:val="none" w:sz="0" w:space="0" w:color="auto"/>
                        <w:left w:val="none" w:sz="0" w:space="0" w:color="auto"/>
                        <w:bottom w:val="none" w:sz="0" w:space="0" w:color="auto"/>
                        <w:right w:val="none" w:sz="0" w:space="0" w:color="auto"/>
                      </w:divBdr>
                    </w:div>
                    <w:div w:id="1467116115">
                      <w:marLeft w:val="240"/>
                      <w:marRight w:val="0"/>
                      <w:marTop w:val="0"/>
                      <w:marBottom w:val="0"/>
                      <w:divBdr>
                        <w:top w:val="none" w:sz="0" w:space="0" w:color="auto"/>
                        <w:left w:val="none" w:sz="0" w:space="0" w:color="auto"/>
                        <w:bottom w:val="none" w:sz="0" w:space="0" w:color="auto"/>
                        <w:right w:val="none" w:sz="0" w:space="0" w:color="auto"/>
                      </w:divBdr>
                    </w:div>
                    <w:div w:id="620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695">
              <w:marLeft w:val="0"/>
              <w:marRight w:val="0"/>
              <w:marTop w:val="0"/>
              <w:marBottom w:val="0"/>
              <w:divBdr>
                <w:top w:val="none" w:sz="0" w:space="0" w:color="auto"/>
                <w:left w:val="none" w:sz="0" w:space="0" w:color="auto"/>
                <w:bottom w:val="none" w:sz="0" w:space="0" w:color="auto"/>
                <w:right w:val="none" w:sz="0" w:space="0" w:color="auto"/>
              </w:divBdr>
            </w:div>
            <w:div w:id="722100035">
              <w:marLeft w:val="0"/>
              <w:marRight w:val="0"/>
              <w:marTop w:val="0"/>
              <w:marBottom w:val="0"/>
              <w:divBdr>
                <w:top w:val="none" w:sz="0" w:space="0" w:color="auto"/>
                <w:left w:val="none" w:sz="0" w:space="0" w:color="auto"/>
                <w:bottom w:val="none" w:sz="0" w:space="0" w:color="auto"/>
                <w:right w:val="none" w:sz="0" w:space="0" w:color="auto"/>
              </w:divBdr>
            </w:div>
            <w:div w:id="1858537756">
              <w:marLeft w:val="0"/>
              <w:marRight w:val="0"/>
              <w:marTop w:val="0"/>
              <w:marBottom w:val="0"/>
              <w:divBdr>
                <w:top w:val="none" w:sz="0" w:space="0" w:color="auto"/>
                <w:left w:val="none" w:sz="0" w:space="0" w:color="auto"/>
                <w:bottom w:val="none" w:sz="0" w:space="0" w:color="auto"/>
                <w:right w:val="none" w:sz="0" w:space="0" w:color="auto"/>
              </w:divBdr>
              <w:divsChild>
                <w:div w:id="1737625454">
                  <w:marLeft w:val="0"/>
                  <w:marRight w:val="0"/>
                  <w:marTop w:val="0"/>
                  <w:marBottom w:val="0"/>
                  <w:divBdr>
                    <w:top w:val="none" w:sz="0" w:space="0" w:color="auto"/>
                    <w:left w:val="none" w:sz="0" w:space="0" w:color="auto"/>
                    <w:bottom w:val="none" w:sz="0" w:space="0" w:color="auto"/>
                    <w:right w:val="none" w:sz="0" w:space="0" w:color="auto"/>
                  </w:divBdr>
                  <w:divsChild>
                    <w:div w:id="704216877">
                      <w:marLeft w:val="0"/>
                      <w:marRight w:val="0"/>
                      <w:marTop w:val="0"/>
                      <w:marBottom w:val="0"/>
                      <w:divBdr>
                        <w:top w:val="none" w:sz="0" w:space="0" w:color="auto"/>
                        <w:left w:val="none" w:sz="0" w:space="0" w:color="auto"/>
                        <w:bottom w:val="none" w:sz="0" w:space="0" w:color="auto"/>
                        <w:right w:val="none" w:sz="0" w:space="0" w:color="auto"/>
                      </w:divBdr>
                    </w:div>
                    <w:div w:id="493037213">
                      <w:marLeft w:val="240"/>
                      <w:marRight w:val="0"/>
                      <w:marTop w:val="0"/>
                      <w:marBottom w:val="0"/>
                      <w:divBdr>
                        <w:top w:val="none" w:sz="0" w:space="0" w:color="auto"/>
                        <w:left w:val="none" w:sz="0" w:space="0" w:color="auto"/>
                        <w:bottom w:val="none" w:sz="0" w:space="0" w:color="auto"/>
                        <w:right w:val="none" w:sz="0" w:space="0" w:color="auto"/>
                      </w:divBdr>
                    </w:div>
                    <w:div w:id="16883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356">
              <w:marLeft w:val="0"/>
              <w:marRight w:val="0"/>
              <w:marTop w:val="0"/>
              <w:marBottom w:val="0"/>
              <w:divBdr>
                <w:top w:val="none" w:sz="0" w:space="0" w:color="auto"/>
                <w:left w:val="none" w:sz="0" w:space="0" w:color="auto"/>
                <w:bottom w:val="none" w:sz="0" w:space="0" w:color="auto"/>
                <w:right w:val="none" w:sz="0" w:space="0" w:color="auto"/>
              </w:divBdr>
            </w:div>
            <w:div w:id="1271165935">
              <w:marLeft w:val="0"/>
              <w:marRight w:val="0"/>
              <w:marTop w:val="0"/>
              <w:marBottom w:val="0"/>
              <w:divBdr>
                <w:top w:val="none" w:sz="0" w:space="0" w:color="auto"/>
                <w:left w:val="none" w:sz="0" w:space="0" w:color="auto"/>
                <w:bottom w:val="none" w:sz="0" w:space="0" w:color="auto"/>
                <w:right w:val="none" w:sz="0" w:space="0" w:color="auto"/>
              </w:divBdr>
              <w:divsChild>
                <w:div w:id="1314523005">
                  <w:marLeft w:val="0"/>
                  <w:marRight w:val="0"/>
                  <w:marTop w:val="0"/>
                  <w:marBottom w:val="0"/>
                  <w:divBdr>
                    <w:top w:val="none" w:sz="0" w:space="0" w:color="auto"/>
                    <w:left w:val="none" w:sz="0" w:space="0" w:color="auto"/>
                    <w:bottom w:val="none" w:sz="0" w:space="0" w:color="auto"/>
                    <w:right w:val="none" w:sz="0" w:space="0" w:color="auto"/>
                  </w:divBdr>
                  <w:divsChild>
                    <w:div w:id="894776638">
                      <w:marLeft w:val="0"/>
                      <w:marRight w:val="0"/>
                      <w:marTop w:val="0"/>
                      <w:marBottom w:val="0"/>
                      <w:divBdr>
                        <w:top w:val="none" w:sz="0" w:space="0" w:color="auto"/>
                        <w:left w:val="none" w:sz="0" w:space="0" w:color="auto"/>
                        <w:bottom w:val="none" w:sz="0" w:space="0" w:color="auto"/>
                        <w:right w:val="none" w:sz="0" w:space="0" w:color="auto"/>
                      </w:divBdr>
                    </w:div>
                    <w:div w:id="787705599">
                      <w:marLeft w:val="240"/>
                      <w:marRight w:val="0"/>
                      <w:marTop w:val="0"/>
                      <w:marBottom w:val="0"/>
                      <w:divBdr>
                        <w:top w:val="none" w:sz="0" w:space="0" w:color="auto"/>
                        <w:left w:val="none" w:sz="0" w:space="0" w:color="auto"/>
                        <w:bottom w:val="none" w:sz="0" w:space="0" w:color="auto"/>
                        <w:right w:val="none" w:sz="0" w:space="0" w:color="auto"/>
                      </w:divBdr>
                    </w:div>
                    <w:div w:id="12054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489">
              <w:marLeft w:val="0"/>
              <w:marRight w:val="0"/>
              <w:marTop w:val="0"/>
              <w:marBottom w:val="0"/>
              <w:divBdr>
                <w:top w:val="none" w:sz="0" w:space="0" w:color="auto"/>
                <w:left w:val="none" w:sz="0" w:space="0" w:color="auto"/>
                <w:bottom w:val="none" w:sz="0" w:space="0" w:color="auto"/>
                <w:right w:val="none" w:sz="0" w:space="0" w:color="auto"/>
              </w:divBdr>
            </w:div>
            <w:div w:id="1804080570">
              <w:marLeft w:val="0"/>
              <w:marRight w:val="0"/>
              <w:marTop w:val="0"/>
              <w:marBottom w:val="0"/>
              <w:divBdr>
                <w:top w:val="none" w:sz="0" w:space="0" w:color="auto"/>
                <w:left w:val="none" w:sz="0" w:space="0" w:color="auto"/>
                <w:bottom w:val="none" w:sz="0" w:space="0" w:color="auto"/>
                <w:right w:val="none" w:sz="0" w:space="0" w:color="auto"/>
              </w:divBdr>
              <w:divsChild>
                <w:div w:id="764305928">
                  <w:marLeft w:val="0"/>
                  <w:marRight w:val="0"/>
                  <w:marTop w:val="0"/>
                  <w:marBottom w:val="0"/>
                  <w:divBdr>
                    <w:top w:val="none" w:sz="0" w:space="0" w:color="auto"/>
                    <w:left w:val="none" w:sz="0" w:space="0" w:color="auto"/>
                    <w:bottom w:val="none" w:sz="0" w:space="0" w:color="auto"/>
                    <w:right w:val="none" w:sz="0" w:space="0" w:color="auto"/>
                  </w:divBdr>
                  <w:divsChild>
                    <w:div w:id="1786075109">
                      <w:marLeft w:val="0"/>
                      <w:marRight w:val="0"/>
                      <w:marTop w:val="0"/>
                      <w:marBottom w:val="0"/>
                      <w:divBdr>
                        <w:top w:val="none" w:sz="0" w:space="0" w:color="auto"/>
                        <w:left w:val="none" w:sz="0" w:space="0" w:color="auto"/>
                        <w:bottom w:val="none" w:sz="0" w:space="0" w:color="auto"/>
                        <w:right w:val="none" w:sz="0" w:space="0" w:color="auto"/>
                      </w:divBdr>
                    </w:div>
                    <w:div w:id="174197787">
                      <w:marLeft w:val="240"/>
                      <w:marRight w:val="0"/>
                      <w:marTop w:val="0"/>
                      <w:marBottom w:val="0"/>
                      <w:divBdr>
                        <w:top w:val="none" w:sz="0" w:space="0" w:color="auto"/>
                        <w:left w:val="none" w:sz="0" w:space="0" w:color="auto"/>
                        <w:bottom w:val="none" w:sz="0" w:space="0" w:color="auto"/>
                        <w:right w:val="none" w:sz="0" w:space="0" w:color="auto"/>
                      </w:divBdr>
                    </w:div>
                    <w:div w:id="17916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6076">
              <w:marLeft w:val="0"/>
              <w:marRight w:val="0"/>
              <w:marTop w:val="0"/>
              <w:marBottom w:val="0"/>
              <w:divBdr>
                <w:top w:val="none" w:sz="0" w:space="0" w:color="auto"/>
                <w:left w:val="none" w:sz="0" w:space="0" w:color="auto"/>
                <w:bottom w:val="none" w:sz="0" w:space="0" w:color="auto"/>
                <w:right w:val="none" w:sz="0" w:space="0" w:color="auto"/>
              </w:divBdr>
            </w:div>
            <w:div w:id="939920320">
              <w:marLeft w:val="0"/>
              <w:marRight w:val="0"/>
              <w:marTop w:val="0"/>
              <w:marBottom w:val="0"/>
              <w:divBdr>
                <w:top w:val="none" w:sz="0" w:space="0" w:color="auto"/>
                <w:left w:val="none" w:sz="0" w:space="0" w:color="auto"/>
                <w:bottom w:val="none" w:sz="0" w:space="0" w:color="auto"/>
                <w:right w:val="none" w:sz="0" w:space="0" w:color="auto"/>
              </w:divBdr>
            </w:div>
            <w:div w:id="352340594">
              <w:marLeft w:val="0"/>
              <w:marRight w:val="0"/>
              <w:marTop w:val="0"/>
              <w:marBottom w:val="0"/>
              <w:divBdr>
                <w:top w:val="none" w:sz="0" w:space="0" w:color="auto"/>
                <w:left w:val="none" w:sz="0" w:space="0" w:color="auto"/>
                <w:bottom w:val="none" w:sz="0" w:space="0" w:color="auto"/>
                <w:right w:val="none" w:sz="0" w:space="0" w:color="auto"/>
              </w:divBdr>
              <w:divsChild>
                <w:div w:id="386489247">
                  <w:marLeft w:val="0"/>
                  <w:marRight w:val="0"/>
                  <w:marTop w:val="0"/>
                  <w:marBottom w:val="0"/>
                  <w:divBdr>
                    <w:top w:val="none" w:sz="0" w:space="0" w:color="auto"/>
                    <w:left w:val="none" w:sz="0" w:space="0" w:color="auto"/>
                    <w:bottom w:val="none" w:sz="0" w:space="0" w:color="auto"/>
                    <w:right w:val="none" w:sz="0" w:space="0" w:color="auto"/>
                  </w:divBdr>
                  <w:divsChild>
                    <w:div w:id="1195657318">
                      <w:marLeft w:val="0"/>
                      <w:marRight w:val="0"/>
                      <w:marTop w:val="0"/>
                      <w:marBottom w:val="0"/>
                      <w:divBdr>
                        <w:top w:val="none" w:sz="0" w:space="0" w:color="auto"/>
                        <w:left w:val="none" w:sz="0" w:space="0" w:color="auto"/>
                        <w:bottom w:val="none" w:sz="0" w:space="0" w:color="auto"/>
                        <w:right w:val="none" w:sz="0" w:space="0" w:color="auto"/>
                      </w:divBdr>
                    </w:div>
                    <w:div w:id="432095380">
                      <w:marLeft w:val="240"/>
                      <w:marRight w:val="0"/>
                      <w:marTop w:val="0"/>
                      <w:marBottom w:val="0"/>
                      <w:divBdr>
                        <w:top w:val="none" w:sz="0" w:space="0" w:color="auto"/>
                        <w:left w:val="none" w:sz="0" w:space="0" w:color="auto"/>
                        <w:bottom w:val="none" w:sz="0" w:space="0" w:color="auto"/>
                        <w:right w:val="none" w:sz="0" w:space="0" w:color="auto"/>
                      </w:divBdr>
                    </w:div>
                    <w:div w:id="2102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080">
              <w:marLeft w:val="0"/>
              <w:marRight w:val="0"/>
              <w:marTop w:val="0"/>
              <w:marBottom w:val="0"/>
              <w:divBdr>
                <w:top w:val="none" w:sz="0" w:space="0" w:color="auto"/>
                <w:left w:val="none" w:sz="0" w:space="0" w:color="auto"/>
                <w:bottom w:val="none" w:sz="0" w:space="0" w:color="auto"/>
                <w:right w:val="none" w:sz="0" w:space="0" w:color="auto"/>
              </w:divBdr>
              <w:divsChild>
                <w:div w:id="484393229">
                  <w:marLeft w:val="0"/>
                  <w:marRight w:val="0"/>
                  <w:marTop w:val="0"/>
                  <w:marBottom w:val="0"/>
                  <w:divBdr>
                    <w:top w:val="none" w:sz="0" w:space="0" w:color="auto"/>
                    <w:left w:val="none" w:sz="0" w:space="0" w:color="auto"/>
                    <w:bottom w:val="none" w:sz="0" w:space="0" w:color="auto"/>
                    <w:right w:val="none" w:sz="0" w:space="0" w:color="auto"/>
                  </w:divBdr>
                  <w:divsChild>
                    <w:div w:id="362561624">
                      <w:marLeft w:val="0"/>
                      <w:marRight w:val="0"/>
                      <w:marTop w:val="0"/>
                      <w:marBottom w:val="0"/>
                      <w:divBdr>
                        <w:top w:val="none" w:sz="0" w:space="0" w:color="auto"/>
                        <w:left w:val="none" w:sz="0" w:space="0" w:color="auto"/>
                        <w:bottom w:val="none" w:sz="0" w:space="0" w:color="auto"/>
                        <w:right w:val="none" w:sz="0" w:space="0" w:color="auto"/>
                      </w:divBdr>
                    </w:div>
                    <w:div w:id="158471525">
                      <w:marLeft w:val="240"/>
                      <w:marRight w:val="0"/>
                      <w:marTop w:val="0"/>
                      <w:marBottom w:val="0"/>
                      <w:divBdr>
                        <w:top w:val="none" w:sz="0" w:space="0" w:color="auto"/>
                        <w:left w:val="none" w:sz="0" w:space="0" w:color="auto"/>
                        <w:bottom w:val="none" w:sz="0" w:space="0" w:color="auto"/>
                        <w:right w:val="none" w:sz="0" w:space="0" w:color="auto"/>
                      </w:divBdr>
                    </w:div>
                    <w:div w:id="15106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392">
              <w:marLeft w:val="0"/>
              <w:marRight w:val="0"/>
              <w:marTop w:val="0"/>
              <w:marBottom w:val="0"/>
              <w:divBdr>
                <w:top w:val="none" w:sz="0" w:space="0" w:color="auto"/>
                <w:left w:val="none" w:sz="0" w:space="0" w:color="auto"/>
                <w:bottom w:val="none" w:sz="0" w:space="0" w:color="auto"/>
                <w:right w:val="none" w:sz="0" w:space="0" w:color="auto"/>
              </w:divBdr>
            </w:div>
            <w:div w:id="205721726">
              <w:marLeft w:val="0"/>
              <w:marRight w:val="0"/>
              <w:marTop w:val="0"/>
              <w:marBottom w:val="0"/>
              <w:divBdr>
                <w:top w:val="none" w:sz="0" w:space="0" w:color="auto"/>
                <w:left w:val="none" w:sz="0" w:space="0" w:color="auto"/>
                <w:bottom w:val="none" w:sz="0" w:space="0" w:color="auto"/>
                <w:right w:val="none" w:sz="0" w:space="0" w:color="auto"/>
              </w:divBdr>
              <w:divsChild>
                <w:div w:id="1919318739">
                  <w:marLeft w:val="0"/>
                  <w:marRight w:val="0"/>
                  <w:marTop w:val="0"/>
                  <w:marBottom w:val="0"/>
                  <w:divBdr>
                    <w:top w:val="none" w:sz="0" w:space="0" w:color="auto"/>
                    <w:left w:val="none" w:sz="0" w:space="0" w:color="auto"/>
                    <w:bottom w:val="none" w:sz="0" w:space="0" w:color="auto"/>
                    <w:right w:val="none" w:sz="0" w:space="0" w:color="auto"/>
                  </w:divBdr>
                  <w:divsChild>
                    <w:div w:id="588850948">
                      <w:marLeft w:val="0"/>
                      <w:marRight w:val="0"/>
                      <w:marTop w:val="0"/>
                      <w:marBottom w:val="0"/>
                      <w:divBdr>
                        <w:top w:val="none" w:sz="0" w:space="0" w:color="auto"/>
                        <w:left w:val="none" w:sz="0" w:space="0" w:color="auto"/>
                        <w:bottom w:val="none" w:sz="0" w:space="0" w:color="auto"/>
                        <w:right w:val="none" w:sz="0" w:space="0" w:color="auto"/>
                      </w:divBdr>
                    </w:div>
                    <w:div w:id="1682390501">
                      <w:marLeft w:val="240"/>
                      <w:marRight w:val="0"/>
                      <w:marTop w:val="0"/>
                      <w:marBottom w:val="0"/>
                      <w:divBdr>
                        <w:top w:val="none" w:sz="0" w:space="0" w:color="auto"/>
                        <w:left w:val="none" w:sz="0" w:space="0" w:color="auto"/>
                        <w:bottom w:val="none" w:sz="0" w:space="0" w:color="auto"/>
                        <w:right w:val="none" w:sz="0" w:space="0" w:color="auto"/>
                      </w:divBdr>
                    </w:div>
                    <w:div w:id="282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71">
              <w:marLeft w:val="0"/>
              <w:marRight w:val="0"/>
              <w:marTop w:val="0"/>
              <w:marBottom w:val="0"/>
              <w:divBdr>
                <w:top w:val="none" w:sz="0" w:space="0" w:color="auto"/>
                <w:left w:val="none" w:sz="0" w:space="0" w:color="auto"/>
                <w:bottom w:val="none" w:sz="0" w:space="0" w:color="auto"/>
                <w:right w:val="none" w:sz="0" w:space="0" w:color="auto"/>
              </w:divBdr>
            </w:div>
            <w:div w:id="1705449009">
              <w:marLeft w:val="0"/>
              <w:marRight w:val="0"/>
              <w:marTop w:val="0"/>
              <w:marBottom w:val="0"/>
              <w:divBdr>
                <w:top w:val="none" w:sz="0" w:space="0" w:color="auto"/>
                <w:left w:val="none" w:sz="0" w:space="0" w:color="auto"/>
                <w:bottom w:val="none" w:sz="0" w:space="0" w:color="auto"/>
                <w:right w:val="none" w:sz="0" w:space="0" w:color="auto"/>
              </w:divBdr>
            </w:div>
            <w:div w:id="993486209">
              <w:marLeft w:val="0"/>
              <w:marRight w:val="0"/>
              <w:marTop w:val="0"/>
              <w:marBottom w:val="0"/>
              <w:divBdr>
                <w:top w:val="none" w:sz="0" w:space="0" w:color="auto"/>
                <w:left w:val="none" w:sz="0" w:space="0" w:color="auto"/>
                <w:bottom w:val="none" w:sz="0" w:space="0" w:color="auto"/>
                <w:right w:val="none" w:sz="0" w:space="0" w:color="auto"/>
              </w:divBdr>
              <w:divsChild>
                <w:div w:id="265424795">
                  <w:marLeft w:val="0"/>
                  <w:marRight w:val="0"/>
                  <w:marTop w:val="0"/>
                  <w:marBottom w:val="0"/>
                  <w:divBdr>
                    <w:top w:val="none" w:sz="0" w:space="0" w:color="auto"/>
                    <w:left w:val="none" w:sz="0" w:space="0" w:color="auto"/>
                    <w:bottom w:val="none" w:sz="0" w:space="0" w:color="auto"/>
                    <w:right w:val="none" w:sz="0" w:space="0" w:color="auto"/>
                  </w:divBdr>
                  <w:divsChild>
                    <w:div w:id="1461651342">
                      <w:marLeft w:val="0"/>
                      <w:marRight w:val="0"/>
                      <w:marTop w:val="0"/>
                      <w:marBottom w:val="0"/>
                      <w:divBdr>
                        <w:top w:val="none" w:sz="0" w:space="0" w:color="auto"/>
                        <w:left w:val="none" w:sz="0" w:space="0" w:color="auto"/>
                        <w:bottom w:val="none" w:sz="0" w:space="0" w:color="auto"/>
                        <w:right w:val="none" w:sz="0" w:space="0" w:color="auto"/>
                      </w:divBdr>
                    </w:div>
                    <w:div w:id="1761176349">
                      <w:marLeft w:val="240"/>
                      <w:marRight w:val="0"/>
                      <w:marTop w:val="0"/>
                      <w:marBottom w:val="0"/>
                      <w:divBdr>
                        <w:top w:val="none" w:sz="0" w:space="0" w:color="auto"/>
                        <w:left w:val="none" w:sz="0" w:space="0" w:color="auto"/>
                        <w:bottom w:val="none" w:sz="0" w:space="0" w:color="auto"/>
                        <w:right w:val="none" w:sz="0" w:space="0" w:color="auto"/>
                      </w:divBdr>
                    </w:div>
                    <w:div w:id="1916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1657">
              <w:marLeft w:val="0"/>
              <w:marRight w:val="0"/>
              <w:marTop w:val="0"/>
              <w:marBottom w:val="0"/>
              <w:divBdr>
                <w:top w:val="none" w:sz="0" w:space="0" w:color="auto"/>
                <w:left w:val="none" w:sz="0" w:space="0" w:color="auto"/>
                <w:bottom w:val="none" w:sz="0" w:space="0" w:color="auto"/>
                <w:right w:val="none" w:sz="0" w:space="0" w:color="auto"/>
              </w:divBdr>
            </w:div>
            <w:div w:id="1545167865">
              <w:marLeft w:val="0"/>
              <w:marRight w:val="0"/>
              <w:marTop w:val="0"/>
              <w:marBottom w:val="0"/>
              <w:divBdr>
                <w:top w:val="none" w:sz="0" w:space="0" w:color="auto"/>
                <w:left w:val="none" w:sz="0" w:space="0" w:color="auto"/>
                <w:bottom w:val="none" w:sz="0" w:space="0" w:color="auto"/>
                <w:right w:val="none" w:sz="0" w:space="0" w:color="auto"/>
              </w:divBdr>
            </w:div>
            <w:div w:id="221449721">
              <w:marLeft w:val="0"/>
              <w:marRight w:val="0"/>
              <w:marTop w:val="0"/>
              <w:marBottom w:val="0"/>
              <w:divBdr>
                <w:top w:val="none" w:sz="0" w:space="0" w:color="auto"/>
                <w:left w:val="none" w:sz="0" w:space="0" w:color="auto"/>
                <w:bottom w:val="none" w:sz="0" w:space="0" w:color="auto"/>
                <w:right w:val="none" w:sz="0" w:space="0" w:color="auto"/>
              </w:divBdr>
              <w:divsChild>
                <w:div w:id="278338155">
                  <w:marLeft w:val="0"/>
                  <w:marRight w:val="0"/>
                  <w:marTop w:val="0"/>
                  <w:marBottom w:val="0"/>
                  <w:divBdr>
                    <w:top w:val="none" w:sz="0" w:space="0" w:color="auto"/>
                    <w:left w:val="none" w:sz="0" w:space="0" w:color="auto"/>
                    <w:bottom w:val="none" w:sz="0" w:space="0" w:color="auto"/>
                    <w:right w:val="none" w:sz="0" w:space="0" w:color="auto"/>
                  </w:divBdr>
                  <w:divsChild>
                    <w:div w:id="1963345504">
                      <w:marLeft w:val="0"/>
                      <w:marRight w:val="0"/>
                      <w:marTop w:val="0"/>
                      <w:marBottom w:val="0"/>
                      <w:divBdr>
                        <w:top w:val="none" w:sz="0" w:space="0" w:color="auto"/>
                        <w:left w:val="none" w:sz="0" w:space="0" w:color="auto"/>
                        <w:bottom w:val="none" w:sz="0" w:space="0" w:color="auto"/>
                        <w:right w:val="none" w:sz="0" w:space="0" w:color="auto"/>
                      </w:divBdr>
                    </w:div>
                    <w:div w:id="2022469232">
                      <w:marLeft w:val="240"/>
                      <w:marRight w:val="0"/>
                      <w:marTop w:val="0"/>
                      <w:marBottom w:val="0"/>
                      <w:divBdr>
                        <w:top w:val="none" w:sz="0" w:space="0" w:color="auto"/>
                        <w:left w:val="none" w:sz="0" w:space="0" w:color="auto"/>
                        <w:bottom w:val="none" w:sz="0" w:space="0" w:color="auto"/>
                        <w:right w:val="none" w:sz="0" w:space="0" w:color="auto"/>
                      </w:divBdr>
                    </w:div>
                    <w:div w:id="18394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36">
              <w:marLeft w:val="0"/>
              <w:marRight w:val="0"/>
              <w:marTop w:val="0"/>
              <w:marBottom w:val="0"/>
              <w:divBdr>
                <w:top w:val="none" w:sz="0" w:space="0" w:color="auto"/>
                <w:left w:val="none" w:sz="0" w:space="0" w:color="auto"/>
                <w:bottom w:val="none" w:sz="0" w:space="0" w:color="auto"/>
                <w:right w:val="none" w:sz="0" w:space="0" w:color="auto"/>
              </w:divBdr>
            </w:div>
            <w:div w:id="759103702">
              <w:marLeft w:val="0"/>
              <w:marRight w:val="0"/>
              <w:marTop w:val="0"/>
              <w:marBottom w:val="0"/>
              <w:divBdr>
                <w:top w:val="none" w:sz="0" w:space="0" w:color="auto"/>
                <w:left w:val="none" w:sz="0" w:space="0" w:color="auto"/>
                <w:bottom w:val="none" w:sz="0" w:space="0" w:color="auto"/>
                <w:right w:val="none" w:sz="0" w:space="0" w:color="auto"/>
              </w:divBdr>
            </w:div>
            <w:div w:id="227501153">
              <w:marLeft w:val="0"/>
              <w:marRight w:val="0"/>
              <w:marTop w:val="0"/>
              <w:marBottom w:val="0"/>
              <w:divBdr>
                <w:top w:val="none" w:sz="0" w:space="0" w:color="auto"/>
                <w:left w:val="none" w:sz="0" w:space="0" w:color="auto"/>
                <w:bottom w:val="none" w:sz="0" w:space="0" w:color="auto"/>
                <w:right w:val="none" w:sz="0" w:space="0" w:color="auto"/>
              </w:divBdr>
              <w:divsChild>
                <w:div w:id="1369988316">
                  <w:marLeft w:val="0"/>
                  <w:marRight w:val="0"/>
                  <w:marTop w:val="0"/>
                  <w:marBottom w:val="0"/>
                  <w:divBdr>
                    <w:top w:val="none" w:sz="0" w:space="0" w:color="auto"/>
                    <w:left w:val="none" w:sz="0" w:space="0" w:color="auto"/>
                    <w:bottom w:val="none" w:sz="0" w:space="0" w:color="auto"/>
                    <w:right w:val="none" w:sz="0" w:space="0" w:color="auto"/>
                  </w:divBdr>
                  <w:divsChild>
                    <w:div w:id="223225047">
                      <w:marLeft w:val="0"/>
                      <w:marRight w:val="0"/>
                      <w:marTop w:val="0"/>
                      <w:marBottom w:val="0"/>
                      <w:divBdr>
                        <w:top w:val="none" w:sz="0" w:space="0" w:color="auto"/>
                        <w:left w:val="none" w:sz="0" w:space="0" w:color="auto"/>
                        <w:bottom w:val="none" w:sz="0" w:space="0" w:color="auto"/>
                        <w:right w:val="none" w:sz="0" w:space="0" w:color="auto"/>
                      </w:divBdr>
                    </w:div>
                    <w:div w:id="1345203311">
                      <w:marLeft w:val="240"/>
                      <w:marRight w:val="0"/>
                      <w:marTop w:val="0"/>
                      <w:marBottom w:val="0"/>
                      <w:divBdr>
                        <w:top w:val="none" w:sz="0" w:space="0" w:color="auto"/>
                        <w:left w:val="none" w:sz="0" w:space="0" w:color="auto"/>
                        <w:bottom w:val="none" w:sz="0" w:space="0" w:color="auto"/>
                        <w:right w:val="none" w:sz="0" w:space="0" w:color="auto"/>
                      </w:divBdr>
                    </w:div>
                    <w:div w:id="7629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92">
              <w:marLeft w:val="0"/>
              <w:marRight w:val="0"/>
              <w:marTop w:val="0"/>
              <w:marBottom w:val="0"/>
              <w:divBdr>
                <w:top w:val="none" w:sz="0" w:space="0" w:color="auto"/>
                <w:left w:val="none" w:sz="0" w:space="0" w:color="auto"/>
                <w:bottom w:val="none" w:sz="0" w:space="0" w:color="auto"/>
                <w:right w:val="none" w:sz="0" w:space="0" w:color="auto"/>
              </w:divBdr>
              <w:divsChild>
                <w:div w:id="1320169">
                  <w:marLeft w:val="0"/>
                  <w:marRight w:val="0"/>
                  <w:marTop w:val="0"/>
                  <w:marBottom w:val="0"/>
                  <w:divBdr>
                    <w:top w:val="none" w:sz="0" w:space="0" w:color="auto"/>
                    <w:left w:val="none" w:sz="0" w:space="0" w:color="auto"/>
                    <w:bottom w:val="none" w:sz="0" w:space="0" w:color="auto"/>
                    <w:right w:val="none" w:sz="0" w:space="0" w:color="auto"/>
                  </w:divBdr>
                  <w:divsChild>
                    <w:div w:id="240410619">
                      <w:marLeft w:val="0"/>
                      <w:marRight w:val="0"/>
                      <w:marTop w:val="0"/>
                      <w:marBottom w:val="0"/>
                      <w:divBdr>
                        <w:top w:val="none" w:sz="0" w:space="0" w:color="auto"/>
                        <w:left w:val="none" w:sz="0" w:space="0" w:color="auto"/>
                        <w:bottom w:val="none" w:sz="0" w:space="0" w:color="auto"/>
                        <w:right w:val="none" w:sz="0" w:space="0" w:color="auto"/>
                      </w:divBdr>
                    </w:div>
                    <w:div w:id="1363019866">
                      <w:marLeft w:val="240"/>
                      <w:marRight w:val="0"/>
                      <w:marTop w:val="0"/>
                      <w:marBottom w:val="0"/>
                      <w:divBdr>
                        <w:top w:val="none" w:sz="0" w:space="0" w:color="auto"/>
                        <w:left w:val="none" w:sz="0" w:space="0" w:color="auto"/>
                        <w:bottom w:val="none" w:sz="0" w:space="0" w:color="auto"/>
                        <w:right w:val="none" w:sz="0" w:space="0" w:color="auto"/>
                      </w:divBdr>
                    </w:div>
                    <w:div w:id="2021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964">
              <w:marLeft w:val="0"/>
              <w:marRight w:val="0"/>
              <w:marTop w:val="0"/>
              <w:marBottom w:val="0"/>
              <w:divBdr>
                <w:top w:val="none" w:sz="0" w:space="0" w:color="auto"/>
                <w:left w:val="none" w:sz="0" w:space="0" w:color="auto"/>
                <w:bottom w:val="none" w:sz="0" w:space="0" w:color="auto"/>
                <w:right w:val="none" w:sz="0" w:space="0" w:color="auto"/>
              </w:divBdr>
              <w:divsChild>
                <w:div w:id="268708356">
                  <w:marLeft w:val="0"/>
                  <w:marRight w:val="0"/>
                  <w:marTop w:val="0"/>
                  <w:marBottom w:val="0"/>
                  <w:divBdr>
                    <w:top w:val="none" w:sz="0" w:space="0" w:color="auto"/>
                    <w:left w:val="none" w:sz="0" w:space="0" w:color="auto"/>
                    <w:bottom w:val="none" w:sz="0" w:space="0" w:color="auto"/>
                    <w:right w:val="none" w:sz="0" w:space="0" w:color="auto"/>
                  </w:divBdr>
                  <w:divsChild>
                    <w:div w:id="412750301">
                      <w:marLeft w:val="0"/>
                      <w:marRight w:val="0"/>
                      <w:marTop w:val="0"/>
                      <w:marBottom w:val="0"/>
                      <w:divBdr>
                        <w:top w:val="none" w:sz="0" w:space="0" w:color="auto"/>
                        <w:left w:val="none" w:sz="0" w:space="0" w:color="auto"/>
                        <w:bottom w:val="none" w:sz="0" w:space="0" w:color="auto"/>
                        <w:right w:val="none" w:sz="0" w:space="0" w:color="auto"/>
                      </w:divBdr>
                    </w:div>
                    <w:div w:id="1405371097">
                      <w:marLeft w:val="240"/>
                      <w:marRight w:val="0"/>
                      <w:marTop w:val="0"/>
                      <w:marBottom w:val="0"/>
                      <w:divBdr>
                        <w:top w:val="none" w:sz="0" w:space="0" w:color="auto"/>
                        <w:left w:val="none" w:sz="0" w:space="0" w:color="auto"/>
                        <w:bottom w:val="none" w:sz="0" w:space="0" w:color="auto"/>
                        <w:right w:val="none" w:sz="0" w:space="0" w:color="auto"/>
                      </w:divBdr>
                    </w:div>
                    <w:div w:id="182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7556">
              <w:marLeft w:val="0"/>
              <w:marRight w:val="0"/>
              <w:marTop w:val="0"/>
              <w:marBottom w:val="0"/>
              <w:divBdr>
                <w:top w:val="none" w:sz="0" w:space="0" w:color="auto"/>
                <w:left w:val="none" w:sz="0" w:space="0" w:color="auto"/>
                <w:bottom w:val="none" w:sz="0" w:space="0" w:color="auto"/>
                <w:right w:val="none" w:sz="0" w:space="0" w:color="auto"/>
              </w:divBdr>
              <w:divsChild>
                <w:div w:id="1824546257">
                  <w:marLeft w:val="0"/>
                  <w:marRight w:val="0"/>
                  <w:marTop w:val="0"/>
                  <w:marBottom w:val="0"/>
                  <w:divBdr>
                    <w:top w:val="none" w:sz="0" w:space="0" w:color="auto"/>
                    <w:left w:val="none" w:sz="0" w:space="0" w:color="auto"/>
                    <w:bottom w:val="none" w:sz="0" w:space="0" w:color="auto"/>
                    <w:right w:val="none" w:sz="0" w:space="0" w:color="auto"/>
                  </w:divBdr>
                  <w:divsChild>
                    <w:div w:id="1086534351">
                      <w:marLeft w:val="0"/>
                      <w:marRight w:val="0"/>
                      <w:marTop w:val="0"/>
                      <w:marBottom w:val="0"/>
                      <w:divBdr>
                        <w:top w:val="none" w:sz="0" w:space="0" w:color="auto"/>
                        <w:left w:val="none" w:sz="0" w:space="0" w:color="auto"/>
                        <w:bottom w:val="none" w:sz="0" w:space="0" w:color="auto"/>
                        <w:right w:val="none" w:sz="0" w:space="0" w:color="auto"/>
                      </w:divBdr>
                    </w:div>
                    <w:div w:id="943879552">
                      <w:marLeft w:val="240"/>
                      <w:marRight w:val="0"/>
                      <w:marTop w:val="0"/>
                      <w:marBottom w:val="0"/>
                      <w:divBdr>
                        <w:top w:val="none" w:sz="0" w:space="0" w:color="auto"/>
                        <w:left w:val="none" w:sz="0" w:space="0" w:color="auto"/>
                        <w:bottom w:val="none" w:sz="0" w:space="0" w:color="auto"/>
                        <w:right w:val="none" w:sz="0" w:space="0" w:color="auto"/>
                      </w:divBdr>
                    </w:div>
                    <w:div w:id="12033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636">
              <w:marLeft w:val="0"/>
              <w:marRight w:val="0"/>
              <w:marTop w:val="0"/>
              <w:marBottom w:val="0"/>
              <w:divBdr>
                <w:top w:val="none" w:sz="0" w:space="0" w:color="auto"/>
                <w:left w:val="none" w:sz="0" w:space="0" w:color="auto"/>
                <w:bottom w:val="none" w:sz="0" w:space="0" w:color="auto"/>
                <w:right w:val="none" w:sz="0" w:space="0" w:color="auto"/>
              </w:divBdr>
              <w:divsChild>
                <w:div w:id="1773741634">
                  <w:marLeft w:val="0"/>
                  <w:marRight w:val="0"/>
                  <w:marTop w:val="0"/>
                  <w:marBottom w:val="0"/>
                  <w:divBdr>
                    <w:top w:val="none" w:sz="0" w:space="0" w:color="auto"/>
                    <w:left w:val="none" w:sz="0" w:space="0" w:color="auto"/>
                    <w:bottom w:val="none" w:sz="0" w:space="0" w:color="auto"/>
                    <w:right w:val="none" w:sz="0" w:space="0" w:color="auto"/>
                  </w:divBdr>
                  <w:divsChild>
                    <w:div w:id="1715612718">
                      <w:marLeft w:val="0"/>
                      <w:marRight w:val="0"/>
                      <w:marTop w:val="0"/>
                      <w:marBottom w:val="0"/>
                      <w:divBdr>
                        <w:top w:val="none" w:sz="0" w:space="0" w:color="auto"/>
                        <w:left w:val="none" w:sz="0" w:space="0" w:color="auto"/>
                        <w:bottom w:val="none" w:sz="0" w:space="0" w:color="auto"/>
                        <w:right w:val="none" w:sz="0" w:space="0" w:color="auto"/>
                      </w:divBdr>
                    </w:div>
                    <w:div w:id="16851171">
                      <w:marLeft w:val="240"/>
                      <w:marRight w:val="0"/>
                      <w:marTop w:val="0"/>
                      <w:marBottom w:val="0"/>
                      <w:divBdr>
                        <w:top w:val="none" w:sz="0" w:space="0" w:color="auto"/>
                        <w:left w:val="none" w:sz="0" w:space="0" w:color="auto"/>
                        <w:bottom w:val="none" w:sz="0" w:space="0" w:color="auto"/>
                        <w:right w:val="none" w:sz="0" w:space="0" w:color="auto"/>
                      </w:divBdr>
                    </w:div>
                    <w:div w:id="6414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79901">
              <w:marLeft w:val="0"/>
              <w:marRight w:val="0"/>
              <w:marTop w:val="0"/>
              <w:marBottom w:val="0"/>
              <w:divBdr>
                <w:top w:val="none" w:sz="0" w:space="0" w:color="auto"/>
                <w:left w:val="none" w:sz="0" w:space="0" w:color="auto"/>
                <w:bottom w:val="none" w:sz="0" w:space="0" w:color="auto"/>
                <w:right w:val="none" w:sz="0" w:space="0" w:color="auto"/>
              </w:divBdr>
            </w:div>
            <w:div w:id="1421639518">
              <w:marLeft w:val="0"/>
              <w:marRight w:val="0"/>
              <w:marTop w:val="0"/>
              <w:marBottom w:val="0"/>
              <w:divBdr>
                <w:top w:val="none" w:sz="0" w:space="0" w:color="auto"/>
                <w:left w:val="none" w:sz="0" w:space="0" w:color="auto"/>
                <w:bottom w:val="none" w:sz="0" w:space="0" w:color="auto"/>
                <w:right w:val="none" w:sz="0" w:space="0" w:color="auto"/>
              </w:divBdr>
              <w:divsChild>
                <w:div w:id="570850712">
                  <w:marLeft w:val="0"/>
                  <w:marRight w:val="0"/>
                  <w:marTop w:val="0"/>
                  <w:marBottom w:val="0"/>
                  <w:divBdr>
                    <w:top w:val="none" w:sz="0" w:space="0" w:color="auto"/>
                    <w:left w:val="none" w:sz="0" w:space="0" w:color="auto"/>
                    <w:bottom w:val="none" w:sz="0" w:space="0" w:color="auto"/>
                    <w:right w:val="none" w:sz="0" w:space="0" w:color="auto"/>
                  </w:divBdr>
                  <w:divsChild>
                    <w:div w:id="183401356">
                      <w:marLeft w:val="0"/>
                      <w:marRight w:val="0"/>
                      <w:marTop w:val="0"/>
                      <w:marBottom w:val="0"/>
                      <w:divBdr>
                        <w:top w:val="none" w:sz="0" w:space="0" w:color="auto"/>
                        <w:left w:val="none" w:sz="0" w:space="0" w:color="auto"/>
                        <w:bottom w:val="none" w:sz="0" w:space="0" w:color="auto"/>
                        <w:right w:val="none" w:sz="0" w:space="0" w:color="auto"/>
                      </w:divBdr>
                    </w:div>
                    <w:div w:id="1761633741">
                      <w:marLeft w:val="240"/>
                      <w:marRight w:val="0"/>
                      <w:marTop w:val="0"/>
                      <w:marBottom w:val="0"/>
                      <w:divBdr>
                        <w:top w:val="none" w:sz="0" w:space="0" w:color="auto"/>
                        <w:left w:val="none" w:sz="0" w:space="0" w:color="auto"/>
                        <w:bottom w:val="none" w:sz="0" w:space="0" w:color="auto"/>
                        <w:right w:val="none" w:sz="0" w:space="0" w:color="auto"/>
                      </w:divBdr>
                    </w:div>
                    <w:div w:id="2007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9962">
              <w:marLeft w:val="0"/>
              <w:marRight w:val="0"/>
              <w:marTop w:val="0"/>
              <w:marBottom w:val="0"/>
              <w:divBdr>
                <w:top w:val="none" w:sz="0" w:space="0" w:color="auto"/>
                <w:left w:val="none" w:sz="0" w:space="0" w:color="auto"/>
                <w:bottom w:val="none" w:sz="0" w:space="0" w:color="auto"/>
                <w:right w:val="none" w:sz="0" w:space="0" w:color="auto"/>
              </w:divBdr>
              <w:divsChild>
                <w:div w:id="1772583385">
                  <w:marLeft w:val="0"/>
                  <w:marRight w:val="0"/>
                  <w:marTop w:val="0"/>
                  <w:marBottom w:val="0"/>
                  <w:divBdr>
                    <w:top w:val="none" w:sz="0" w:space="0" w:color="auto"/>
                    <w:left w:val="none" w:sz="0" w:space="0" w:color="auto"/>
                    <w:bottom w:val="none" w:sz="0" w:space="0" w:color="auto"/>
                    <w:right w:val="none" w:sz="0" w:space="0" w:color="auto"/>
                  </w:divBdr>
                  <w:divsChild>
                    <w:div w:id="1773471918">
                      <w:marLeft w:val="0"/>
                      <w:marRight w:val="0"/>
                      <w:marTop w:val="0"/>
                      <w:marBottom w:val="0"/>
                      <w:divBdr>
                        <w:top w:val="none" w:sz="0" w:space="0" w:color="auto"/>
                        <w:left w:val="none" w:sz="0" w:space="0" w:color="auto"/>
                        <w:bottom w:val="none" w:sz="0" w:space="0" w:color="auto"/>
                        <w:right w:val="none" w:sz="0" w:space="0" w:color="auto"/>
                      </w:divBdr>
                    </w:div>
                    <w:div w:id="96293753">
                      <w:marLeft w:val="240"/>
                      <w:marRight w:val="0"/>
                      <w:marTop w:val="0"/>
                      <w:marBottom w:val="0"/>
                      <w:divBdr>
                        <w:top w:val="none" w:sz="0" w:space="0" w:color="auto"/>
                        <w:left w:val="none" w:sz="0" w:space="0" w:color="auto"/>
                        <w:bottom w:val="none" w:sz="0" w:space="0" w:color="auto"/>
                        <w:right w:val="none" w:sz="0" w:space="0" w:color="auto"/>
                      </w:divBdr>
                    </w:div>
                    <w:div w:id="1847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583">
              <w:marLeft w:val="0"/>
              <w:marRight w:val="0"/>
              <w:marTop w:val="0"/>
              <w:marBottom w:val="0"/>
              <w:divBdr>
                <w:top w:val="none" w:sz="0" w:space="0" w:color="auto"/>
                <w:left w:val="none" w:sz="0" w:space="0" w:color="auto"/>
                <w:bottom w:val="none" w:sz="0" w:space="0" w:color="auto"/>
                <w:right w:val="none" w:sz="0" w:space="0" w:color="auto"/>
              </w:divBdr>
              <w:divsChild>
                <w:div w:id="843472120">
                  <w:marLeft w:val="0"/>
                  <w:marRight w:val="0"/>
                  <w:marTop w:val="0"/>
                  <w:marBottom w:val="0"/>
                  <w:divBdr>
                    <w:top w:val="none" w:sz="0" w:space="0" w:color="auto"/>
                    <w:left w:val="none" w:sz="0" w:space="0" w:color="auto"/>
                    <w:bottom w:val="none" w:sz="0" w:space="0" w:color="auto"/>
                    <w:right w:val="none" w:sz="0" w:space="0" w:color="auto"/>
                  </w:divBdr>
                  <w:divsChild>
                    <w:div w:id="1727220094">
                      <w:marLeft w:val="0"/>
                      <w:marRight w:val="0"/>
                      <w:marTop w:val="0"/>
                      <w:marBottom w:val="0"/>
                      <w:divBdr>
                        <w:top w:val="none" w:sz="0" w:space="0" w:color="auto"/>
                        <w:left w:val="none" w:sz="0" w:space="0" w:color="auto"/>
                        <w:bottom w:val="none" w:sz="0" w:space="0" w:color="auto"/>
                        <w:right w:val="none" w:sz="0" w:space="0" w:color="auto"/>
                      </w:divBdr>
                    </w:div>
                    <w:div w:id="1927497776">
                      <w:marLeft w:val="240"/>
                      <w:marRight w:val="0"/>
                      <w:marTop w:val="0"/>
                      <w:marBottom w:val="0"/>
                      <w:divBdr>
                        <w:top w:val="none" w:sz="0" w:space="0" w:color="auto"/>
                        <w:left w:val="none" w:sz="0" w:space="0" w:color="auto"/>
                        <w:bottom w:val="none" w:sz="0" w:space="0" w:color="auto"/>
                        <w:right w:val="none" w:sz="0" w:space="0" w:color="auto"/>
                      </w:divBdr>
                    </w:div>
                    <w:div w:id="1712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6862">
              <w:marLeft w:val="0"/>
              <w:marRight w:val="0"/>
              <w:marTop w:val="0"/>
              <w:marBottom w:val="0"/>
              <w:divBdr>
                <w:top w:val="none" w:sz="0" w:space="0" w:color="auto"/>
                <w:left w:val="none" w:sz="0" w:space="0" w:color="auto"/>
                <w:bottom w:val="none" w:sz="0" w:space="0" w:color="auto"/>
                <w:right w:val="none" w:sz="0" w:space="0" w:color="auto"/>
              </w:divBdr>
            </w:div>
            <w:div w:id="203103731">
              <w:marLeft w:val="0"/>
              <w:marRight w:val="0"/>
              <w:marTop w:val="0"/>
              <w:marBottom w:val="0"/>
              <w:divBdr>
                <w:top w:val="none" w:sz="0" w:space="0" w:color="auto"/>
                <w:left w:val="none" w:sz="0" w:space="0" w:color="auto"/>
                <w:bottom w:val="none" w:sz="0" w:space="0" w:color="auto"/>
                <w:right w:val="none" w:sz="0" w:space="0" w:color="auto"/>
              </w:divBdr>
              <w:divsChild>
                <w:div w:id="1369450165">
                  <w:marLeft w:val="0"/>
                  <w:marRight w:val="0"/>
                  <w:marTop w:val="0"/>
                  <w:marBottom w:val="0"/>
                  <w:divBdr>
                    <w:top w:val="none" w:sz="0" w:space="0" w:color="auto"/>
                    <w:left w:val="none" w:sz="0" w:space="0" w:color="auto"/>
                    <w:bottom w:val="none" w:sz="0" w:space="0" w:color="auto"/>
                    <w:right w:val="none" w:sz="0" w:space="0" w:color="auto"/>
                  </w:divBdr>
                  <w:divsChild>
                    <w:div w:id="1135950396">
                      <w:marLeft w:val="0"/>
                      <w:marRight w:val="0"/>
                      <w:marTop w:val="0"/>
                      <w:marBottom w:val="0"/>
                      <w:divBdr>
                        <w:top w:val="none" w:sz="0" w:space="0" w:color="auto"/>
                        <w:left w:val="none" w:sz="0" w:space="0" w:color="auto"/>
                        <w:bottom w:val="none" w:sz="0" w:space="0" w:color="auto"/>
                        <w:right w:val="none" w:sz="0" w:space="0" w:color="auto"/>
                      </w:divBdr>
                    </w:div>
                    <w:div w:id="502012530">
                      <w:marLeft w:val="240"/>
                      <w:marRight w:val="0"/>
                      <w:marTop w:val="0"/>
                      <w:marBottom w:val="0"/>
                      <w:divBdr>
                        <w:top w:val="none" w:sz="0" w:space="0" w:color="auto"/>
                        <w:left w:val="none" w:sz="0" w:space="0" w:color="auto"/>
                        <w:bottom w:val="none" w:sz="0" w:space="0" w:color="auto"/>
                        <w:right w:val="none" w:sz="0" w:space="0" w:color="auto"/>
                      </w:divBdr>
                    </w:div>
                    <w:div w:id="544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1381">
              <w:marLeft w:val="0"/>
              <w:marRight w:val="0"/>
              <w:marTop w:val="0"/>
              <w:marBottom w:val="0"/>
              <w:divBdr>
                <w:top w:val="none" w:sz="0" w:space="0" w:color="auto"/>
                <w:left w:val="none" w:sz="0" w:space="0" w:color="auto"/>
                <w:bottom w:val="none" w:sz="0" w:space="0" w:color="auto"/>
                <w:right w:val="none" w:sz="0" w:space="0" w:color="auto"/>
              </w:divBdr>
              <w:divsChild>
                <w:div w:id="797457404">
                  <w:marLeft w:val="0"/>
                  <w:marRight w:val="0"/>
                  <w:marTop w:val="0"/>
                  <w:marBottom w:val="0"/>
                  <w:divBdr>
                    <w:top w:val="none" w:sz="0" w:space="0" w:color="auto"/>
                    <w:left w:val="none" w:sz="0" w:space="0" w:color="auto"/>
                    <w:bottom w:val="none" w:sz="0" w:space="0" w:color="auto"/>
                    <w:right w:val="none" w:sz="0" w:space="0" w:color="auto"/>
                  </w:divBdr>
                  <w:divsChild>
                    <w:div w:id="1939291626">
                      <w:marLeft w:val="0"/>
                      <w:marRight w:val="0"/>
                      <w:marTop w:val="0"/>
                      <w:marBottom w:val="0"/>
                      <w:divBdr>
                        <w:top w:val="none" w:sz="0" w:space="0" w:color="auto"/>
                        <w:left w:val="none" w:sz="0" w:space="0" w:color="auto"/>
                        <w:bottom w:val="none" w:sz="0" w:space="0" w:color="auto"/>
                        <w:right w:val="none" w:sz="0" w:space="0" w:color="auto"/>
                      </w:divBdr>
                    </w:div>
                    <w:div w:id="1118793085">
                      <w:marLeft w:val="240"/>
                      <w:marRight w:val="0"/>
                      <w:marTop w:val="0"/>
                      <w:marBottom w:val="0"/>
                      <w:divBdr>
                        <w:top w:val="none" w:sz="0" w:space="0" w:color="auto"/>
                        <w:left w:val="none" w:sz="0" w:space="0" w:color="auto"/>
                        <w:bottom w:val="none" w:sz="0" w:space="0" w:color="auto"/>
                        <w:right w:val="none" w:sz="0" w:space="0" w:color="auto"/>
                      </w:divBdr>
                    </w:div>
                    <w:div w:id="19061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730">
              <w:marLeft w:val="0"/>
              <w:marRight w:val="0"/>
              <w:marTop w:val="0"/>
              <w:marBottom w:val="0"/>
              <w:divBdr>
                <w:top w:val="none" w:sz="0" w:space="0" w:color="auto"/>
                <w:left w:val="none" w:sz="0" w:space="0" w:color="auto"/>
                <w:bottom w:val="none" w:sz="0" w:space="0" w:color="auto"/>
                <w:right w:val="none" w:sz="0" w:space="0" w:color="auto"/>
              </w:divBdr>
            </w:div>
            <w:div w:id="528641470">
              <w:marLeft w:val="0"/>
              <w:marRight w:val="0"/>
              <w:marTop w:val="0"/>
              <w:marBottom w:val="0"/>
              <w:divBdr>
                <w:top w:val="none" w:sz="0" w:space="0" w:color="auto"/>
                <w:left w:val="none" w:sz="0" w:space="0" w:color="auto"/>
                <w:bottom w:val="none" w:sz="0" w:space="0" w:color="auto"/>
                <w:right w:val="none" w:sz="0" w:space="0" w:color="auto"/>
              </w:divBdr>
              <w:divsChild>
                <w:div w:id="743793865">
                  <w:marLeft w:val="0"/>
                  <w:marRight w:val="0"/>
                  <w:marTop w:val="0"/>
                  <w:marBottom w:val="0"/>
                  <w:divBdr>
                    <w:top w:val="none" w:sz="0" w:space="0" w:color="auto"/>
                    <w:left w:val="none" w:sz="0" w:space="0" w:color="auto"/>
                    <w:bottom w:val="none" w:sz="0" w:space="0" w:color="auto"/>
                    <w:right w:val="none" w:sz="0" w:space="0" w:color="auto"/>
                  </w:divBdr>
                  <w:divsChild>
                    <w:div w:id="1647733570">
                      <w:marLeft w:val="0"/>
                      <w:marRight w:val="0"/>
                      <w:marTop w:val="0"/>
                      <w:marBottom w:val="0"/>
                      <w:divBdr>
                        <w:top w:val="none" w:sz="0" w:space="0" w:color="auto"/>
                        <w:left w:val="none" w:sz="0" w:space="0" w:color="auto"/>
                        <w:bottom w:val="none" w:sz="0" w:space="0" w:color="auto"/>
                        <w:right w:val="none" w:sz="0" w:space="0" w:color="auto"/>
                      </w:divBdr>
                    </w:div>
                    <w:div w:id="1509102823">
                      <w:marLeft w:val="240"/>
                      <w:marRight w:val="0"/>
                      <w:marTop w:val="0"/>
                      <w:marBottom w:val="0"/>
                      <w:divBdr>
                        <w:top w:val="none" w:sz="0" w:space="0" w:color="auto"/>
                        <w:left w:val="none" w:sz="0" w:space="0" w:color="auto"/>
                        <w:bottom w:val="none" w:sz="0" w:space="0" w:color="auto"/>
                        <w:right w:val="none" w:sz="0" w:space="0" w:color="auto"/>
                      </w:divBdr>
                    </w:div>
                    <w:div w:id="180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917">
              <w:marLeft w:val="0"/>
              <w:marRight w:val="0"/>
              <w:marTop w:val="0"/>
              <w:marBottom w:val="0"/>
              <w:divBdr>
                <w:top w:val="none" w:sz="0" w:space="0" w:color="auto"/>
                <w:left w:val="none" w:sz="0" w:space="0" w:color="auto"/>
                <w:bottom w:val="none" w:sz="0" w:space="0" w:color="auto"/>
                <w:right w:val="none" w:sz="0" w:space="0" w:color="auto"/>
              </w:divBdr>
              <w:divsChild>
                <w:div w:id="1924491819">
                  <w:marLeft w:val="0"/>
                  <w:marRight w:val="0"/>
                  <w:marTop w:val="0"/>
                  <w:marBottom w:val="0"/>
                  <w:divBdr>
                    <w:top w:val="none" w:sz="0" w:space="0" w:color="auto"/>
                    <w:left w:val="none" w:sz="0" w:space="0" w:color="auto"/>
                    <w:bottom w:val="none" w:sz="0" w:space="0" w:color="auto"/>
                    <w:right w:val="none" w:sz="0" w:space="0" w:color="auto"/>
                  </w:divBdr>
                  <w:divsChild>
                    <w:div w:id="980841651">
                      <w:marLeft w:val="0"/>
                      <w:marRight w:val="0"/>
                      <w:marTop w:val="0"/>
                      <w:marBottom w:val="0"/>
                      <w:divBdr>
                        <w:top w:val="none" w:sz="0" w:space="0" w:color="auto"/>
                        <w:left w:val="none" w:sz="0" w:space="0" w:color="auto"/>
                        <w:bottom w:val="none" w:sz="0" w:space="0" w:color="auto"/>
                        <w:right w:val="none" w:sz="0" w:space="0" w:color="auto"/>
                      </w:divBdr>
                    </w:div>
                    <w:div w:id="793796161">
                      <w:marLeft w:val="240"/>
                      <w:marRight w:val="0"/>
                      <w:marTop w:val="0"/>
                      <w:marBottom w:val="0"/>
                      <w:divBdr>
                        <w:top w:val="none" w:sz="0" w:space="0" w:color="auto"/>
                        <w:left w:val="none" w:sz="0" w:space="0" w:color="auto"/>
                        <w:bottom w:val="none" w:sz="0" w:space="0" w:color="auto"/>
                        <w:right w:val="none" w:sz="0" w:space="0" w:color="auto"/>
                      </w:divBdr>
                    </w:div>
                    <w:div w:id="195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5475">
              <w:marLeft w:val="0"/>
              <w:marRight w:val="0"/>
              <w:marTop w:val="0"/>
              <w:marBottom w:val="0"/>
              <w:divBdr>
                <w:top w:val="none" w:sz="0" w:space="0" w:color="auto"/>
                <w:left w:val="none" w:sz="0" w:space="0" w:color="auto"/>
                <w:bottom w:val="none" w:sz="0" w:space="0" w:color="auto"/>
                <w:right w:val="none" w:sz="0" w:space="0" w:color="auto"/>
              </w:divBdr>
              <w:divsChild>
                <w:div w:id="1401639135">
                  <w:marLeft w:val="0"/>
                  <w:marRight w:val="0"/>
                  <w:marTop w:val="0"/>
                  <w:marBottom w:val="0"/>
                  <w:divBdr>
                    <w:top w:val="none" w:sz="0" w:space="0" w:color="auto"/>
                    <w:left w:val="none" w:sz="0" w:space="0" w:color="auto"/>
                    <w:bottom w:val="none" w:sz="0" w:space="0" w:color="auto"/>
                    <w:right w:val="none" w:sz="0" w:space="0" w:color="auto"/>
                  </w:divBdr>
                  <w:divsChild>
                    <w:div w:id="1210654062">
                      <w:marLeft w:val="0"/>
                      <w:marRight w:val="0"/>
                      <w:marTop w:val="0"/>
                      <w:marBottom w:val="0"/>
                      <w:divBdr>
                        <w:top w:val="none" w:sz="0" w:space="0" w:color="auto"/>
                        <w:left w:val="none" w:sz="0" w:space="0" w:color="auto"/>
                        <w:bottom w:val="none" w:sz="0" w:space="0" w:color="auto"/>
                        <w:right w:val="none" w:sz="0" w:space="0" w:color="auto"/>
                      </w:divBdr>
                    </w:div>
                    <w:div w:id="110513971">
                      <w:marLeft w:val="240"/>
                      <w:marRight w:val="0"/>
                      <w:marTop w:val="0"/>
                      <w:marBottom w:val="0"/>
                      <w:divBdr>
                        <w:top w:val="none" w:sz="0" w:space="0" w:color="auto"/>
                        <w:left w:val="none" w:sz="0" w:space="0" w:color="auto"/>
                        <w:bottom w:val="none" w:sz="0" w:space="0" w:color="auto"/>
                        <w:right w:val="none" w:sz="0" w:space="0" w:color="auto"/>
                      </w:divBdr>
                    </w:div>
                    <w:div w:id="1557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931">
              <w:marLeft w:val="0"/>
              <w:marRight w:val="0"/>
              <w:marTop w:val="0"/>
              <w:marBottom w:val="0"/>
              <w:divBdr>
                <w:top w:val="none" w:sz="0" w:space="0" w:color="auto"/>
                <w:left w:val="none" w:sz="0" w:space="0" w:color="auto"/>
                <w:bottom w:val="none" w:sz="0" w:space="0" w:color="auto"/>
                <w:right w:val="none" w:sz="0" w:space="0" w:color="auto"/>
              </w:divBdr>
              <w:divsChild>
                <w:div w:id="98374293">
                  <w:marLeft w:val="0"/>
                  <w:marRight w:val="0"/>
                  <w:marTop w:val="0"/>
                  <w:marBottom w:val="0"/>
                  <w:divBdr>
                    <w:top w:val="none" w:sz="0" w:space="0" w:color="auto"/>
                    <w:left w:val="none" w:sz="0" w:space="0" w:color="auto"/>
                    <w:bottom w:val="none" w:sz="0" w:space="0" w:color="auto"/>
                    <w:right w:val="none" w:sz="0" w:space="0" w:color="auto"/>
                  </w:divBdr>
                  <w:divsChild>
                    <w:div w:id="69426423">
                      <w:marLeft w:val="0"/>
                      <w:marRight w:val="0"/>
                      <w:marTop w:val="0"/>
                      <w:marBottom w:val="0"/>
                      <w:divBdr>
                        <w:top w:val="none" w:sz="0" w:space="0" w:color="auto"/>
                        <w:left w:val="none" w:sz="0" w:space="0" w:color="auto"/>
                        <w:bottom w:val="none" w:sz="0" w:space="0" w:color="auto"/>
                        <w:right w:val="none" w:sz="0" w:space="0" w:color="auto"/>
                      </w:divBdr>
                    </w:div>
                    <w:div w:id="308486966">
                      <w:marLeft w:val="240"/>
                      <w:marRight w:val="0"/>
                      <w:marTop w:val="0"/>
                      <w:marBottom w:val="0"/>
                      <w:divBdr>
                        <w:top w:val="none" w:sz="0" w:space="0" w:color="auto"/>
                        <w:left w:val="none" w:sz="0" w:space="0" w:color="auto"/>
                        <w:bottom w:val="none" w:sz="0" w:space="0" w:color="auto"/>
                        <w:right w:val="none" w:sz="0" w:space="0" w:color="auto"/>
                      </w:divBdr>
                    </w:div>
                    <w:div w:id="17994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376">
              <w:marLeft w:val="0"/>
              <w:marRight w:val="0"/>
              <w:marTop w:val="0"/>
              <w:marBottom w:val="0"/>
              <w:divBdr>
                <w:top w:val="none" w:sz="0" w:space="0" w:color="auto"/>
                <w:left w:val="none" w:sz="0" w:space="0" w:color="auto"/>
                <w:bottom w:val="none" w:sz="0" w:space="0" w:color="auto"/>
                <w:right w:val="none" w:sz="0" w:space="0" w:color="auto"/>
              </w:divBdr>
              <w:divsChild>
                <w:div w:id="2104833898">
                  <w:marLeft w:val="0"/>
                  <w:marRight w:val="0"/>
                  <w:marTop w:val="0"/>
                  <w:marBottom w:val="0"/>
                  <w:divBdr>
                    <w:top w:val="none" w:sz="0" w:space="0" w:color="auto"/>
                    <w:left w:val="none" w:sz="0" w:space="0" w:color="auto"/>
                    <w:bottom w:val="none" w:sz="0" w:space="0" w:color="auto"/>
                    <w:right w:val="none" w:sz="0" w:space="0" w:color="auto"/>
                  </w:divBdr>
                  <w:divsChild>
                    <w:div w:id="244580780">
                      <w:marLeft w:val="0"/>
                      <w:marRight w:val="0"/>
                      <w:marTop w:val="0"/>
                      <w:marBottom w:val="0"/>
                      <w:divBdr>
                        <w:top w:val="none" w:sz="0" w:space="0" w:color="auto"/>
                        <w:left w:val="none" w:sz="0" w:space="0" w:color="auto"/>
                        <w:bottom w:val="none" w:sz="0" w:space="0" w:color="auto"/>
                        <w:right w:val="none" w:sz="0" w:space="0" w:color="auto"/>
                      </w:divBdr>
                    </w:div>
                    <w:div w:id="587350546">
                      <w:marLeft w:val="240"/>
                      <w:marRight w:val="0"/>
                      <w:marTop w:val="0"/>
                      <w:marBottom w:val="0"/>
                      <w:divBdr>
                        <w:top w:val="none" w:sz="0" w:space="0" w:color="auto"/>
                        <w:left w:val="none" w:sz="0" w:space="0" w:color="auto"/>
                        <w:bottom w:val="none" w:sz="0" w:space="0" w:color="auto"/>
                        <w:right w:val="none" w:sz="0" w:space="0" w:color="auto"/>
                      </w:divBdr>
                    </w:div>
                    <w:div w:id="14352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160">
              <w:marLeft w:val="0"/>
              <w:marRight w:val="0"/>
              <w:marTop w:val="0"/>
              <w:marBottom w:val="0"/>
              <w:divBdr>
                <w:top w:val="none" w:sz="0" w:space="0" w:color="auto"/>
                <w:left w:val="none" w:sz="0" w:space="0" w:color="auto"/>
                <w:bottom w:val="none" w:sz="0" w:space="0" w:color="auto"/>
                <w:right w:val="none" w:sz="0" w:space="0" w:color="auto"/>
              </w:divBdr>
            </w:div>
            <w:div w:id="1167212595">
              <w:marLeft w:val="0"/>
              <w:marRight w:val="0"/>
              <w:marTop w:val="0"/>
              <w:marBottom w:val="0"/>
              <w:divBdr>
                <w:top w:val="none" w:sz="0" w:space="0" w:color="auto"/>
                <w:left w:val="none" w:sz="0" w:space="0" w:color="auto"/>
                <w:bottom w:val="none" w:sz="0" w:space="0" w:color="auto"/>
                <w:right w:val="none" w:sz="0" w:space="0" w:color="auto"/>
              </w:divBdr>
            </w:div>
            <w:div w:id="55590489">
              <w:marLeft w:val="0"/>
              <w:marRight w:val="0"/>
              <w:marTop w:val="0"/>
              <w:marBottom w:val="0"/>
              <w:divBdr>
                <w:top w:val="none" w:sz="0" w:space="0" w:color="auto"/>
                <w:left w:val="none" w:sz="0" w:space="0" w:color="auto"/>
                <w:bottom w:val="none" w:sz="0" w:space="0" w:color="auto"/>
                <w:right w:val="none" w:sz="0" w:space="0" w:color="auto"/>
              </w:divBdr>
            </w:div>
            <w:div w:id="855382318">
              <w:marLeft w:val="0"/>
              <w:marRight w:val="0"/>
              <w:marTop w:val="0"/>
              <w:marBottom w:val="0"/>
              <w:divBdr>
                <w:top w:val="none" w:sz="0" w:space="0" w:color="auto"/>
                <w:left w:val="none" w:sz="0" w:space="0" w:color="auto"/>
                <w:bottom w:val="none" w:sz="0" w:space="0" w:color="auto"/>
                <w:right w:val="none" w:sz="0" w:space="0" w:color="auto"/>
              </w:divBdr>
              <w:divsChild>
                <w:div w:id="539561703">
                  <w:marLeft w:val="0"/>
                  <w:marRight w:val="0"/>
                  <w:marTop w:val="0"/>
                  <w:marBottom w:val="0"/>
                  <w:divBdr>
                    <w:top w:val="none" w:sz="0" w:space="0" w:color="auto"/>
                    <w:left w:val="none" w:sz="0" w:space="0" w:color="auto"/>
                    <w:bottom w:val="none" w:sz="0" w:space="0" w:color="auto"/>
                    <w:right w:val="none" w:sz="0" w:space="0" w:color="auto"/>
                  </w:divBdr>
                  <w:divsChild>
                    <w:div w:id="1923023327">
                      <w:marLeft w:val="0"/>
                      <w:marRight w:val="0"/>
                      <w:marTop w:val="0"/>
                      <w:marBottom w:val="0"/>
                      <w:divBdr>
                        <w:top w:val="none" w:sz="0" w:space="0" w:color="auto"/>
                        <w:left w:val="none" w:sz="0" w:space="0" w:color="auto"/>
                        <w:bottom w:val="none" w:sz="0" w:space="0" w:color="auto"/>
                        <w:right w:val="none" w:sz="0" w:space="0" w:color="auto"/>
                      </w:divBdr>
                    </w:div>
                    <w:div w:id="1400520502">
                      <w:marLeft w:val="240"/>
                      <w:marRight w:val="0"/>
                      <w:marTop w:val="0"/>
                      <w:marBottom w:val="0"/>
                      <w:divBdr>
                        <w:top w:val="none" w:sz="0" w:space="0" w:color="auto"/>
                        <w:left w:val="none" w:sz="0" w:space="0" w:color="auto"/>
                        <w:bottom w:val="none" w:sz="0" w:space="0" w:color="auto"/>
                        <w:right w:val="none" w:sz="0" w:space="0" w:color="auto"/>
                      </w:divBdr>
                    </w:div>
                    <w:div w:id="6575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473">
              <w:marLeft w:val="0"/>
              <w:marRight w:val="0"/>
              <w:marTop w:val="0"/>
              <w:marBottom w:val="0"/>
              <w:divBdr>
                <w:top w:val="none" w:sz="0" w:space="0" w:color="auto"/>
                <w:left w:val="none" w:sz="0" w:space="0" w:color="auto"/>
                <w:bottom w:val="none" w:sz="0" w:space="0" w:color="auto"/>
                <w:right w:val="none" w:sz="0" w:space="0" w:color="auto"/>
              </w:divBdr>
              <w:divsChild>
                <w:div w:id="792210783">
                  <w:marLeft w:val="0"/>
                  <w:marRight w:val="0"/>
                  <w:marTop w:val="0"/>
                  <w:marBottom w:val="0"/>
                  <w:divBdr>
                    <w:top w:val="none" w:sz="0" w:space="0" w:color="auto"/>
                    <w:left w:val="none" w:sz="0" w:space="0" w:color="auto"/>
                    <w:bottom w:val="none" w:sz="0" w:space="0" w:color="auto"/>
                    <w:right w:val="none" w:sz="0" w:space="0" w:color="auto"/>
                  </w:divBdr>
                  <w:divsChild>
                    <w:div w:id="2027441095">
                      <w:marLeft w:val="0"/>
                      <w:marRight w:val="0"/>
                      <w:marTop w:val="0"/>
                      <w:marBottom w:val="0"/>
                      <w:divBdr>
                        <w:top w:val="none" w:sz="0" w:space="0" w:color="auto"/>
                        <w:left w:val="none" w:sz="0" w:space="0" w:color="auto"/>
                        <w:bottom w:val="none" w:sz="0" w:space="0" w:color="auto"/>
                        <w:right w:val="none" w:sz="0" w:space="0" w:color="auto"/>
                      </w:divBdr>
                    </w:div>
                    <w:div w:id="618683256">
                      <w:marLeft w:val="240"/>
                      <w:marRight w:val="0"/>
                      <w:marTop w:val="0"/>
                      <w:marBottom w:val="0"/>
                      <w:divBdr>
                        <w:top w:val="none" w:sz="0" w:space="0" w:color="auto"/>
                        <w:left w:val="none" w:sz="0" w:space="0" w:color="auto"/>
                        <w:bottom w:val="none" w:sz="0" w:space="0" w:color="auto"/>
                        <w:right w:val="none" w:sz="0" w:space="0" w:color="auto"/>
                      </w:divBdr>
                    </w:div>
                    <w:div w:id="7919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824">
              <w:marLeft w:val="0"/>
              <w:marRight w:val="0"/>
              <w:marTop w:val="0"/>
              <w:marBottom w:val="0"/>
              <w:divBdr>
                <w:top w:val="none" w:sz="0" w:space="0" w:color="auto"/>
                <w:left w:val="none" w:sz="0" w:space="0" w:color="auto"/>
                <w:bottom w:val="none" w:sz="0" w:space="0" w:color="auto"/>
                <w:right w:val="none" w:sz="0" w:space="0" w:color="auto"/>
              </w:divBdr>
              <w:divsChild>
                <w:div w:id="44262649">
                  <w:marLeft w:val="0"/>
                  <w:marRight w:val="0"/>
                  <w:marTop w:val="0"/>
                  <w:marBottom w:val="0"/>
                  <w:divBdr>
                    <w:top w:val="none" w:sz="0" w:space="0" w:color="auto"/>
                    <w:left w:val="none" w:sz="0" w:space="0" w:color="auto"/>
                    <w:bottom w:val="none" w:sz="0" w:space="0" w:color="auto"/>
                    <w:right w:val="none" w:sz="0" w:space="0" w:color="auto"/>
                  </w:divBdr>
                  <w:divsChild>
                    <w:div w:id="1597596812">
                      <w:marLeft w:val="0"/>
                      <w:marRight w:val="0"/>
                      <w:marTop w:val="0"/>
                      <w:marBottom w:val="0"/>
                      <w:divBdr>
                        <w:top w:val="none" w:sz="0" w:space="0" w:color="auto"/>
                        <w:left w:val="none" w:sz="0" w:space="0" w:color="auto"/>
                        <w:bottom w:val="none" w:sz="0" w:space="0" w:color="auto"/>
                        <w:right w:val="none" w:sz="0" w:space="0" w:color="auto"/>
                      </w:divBdr>
                    </w:div>
                    <w:div w:id="1676567730">
                      <w:marLeft w:val="240"/>
                      <w:marRight w:val="0"/>
                      <w:marTop w:val="0"/>
                      <w:marBottom w:val="0"/>
                      <w:divBdr>
                        <w:top w:val="none" w:sz="0" w:space="0" w:color="auto"/>
                        <w:left w:val="none" w:sz="0" w:space="0" w:color="auto"/>
                        <w:bottom w:val="none" w:sz="0" w:space="0" w:color="auto"/>
                        <w:right w:val="none" w:sz="0" w:space="0" w:color="auto"/>
                      </w:divBdr>
                    </w:div>
                    <w:div w:id="580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415">
              <w:marLeft w:val="0"/>
              <w:marRight w:val="0"/>
              <w:marTop w:val="0"/>
              <w:marBottom w:val="0"/>
              <w:divBdr>
                <w:top w:val="none" w:sz="0" w:space="0" w:color="auto"/>
                <w:left w:val="none" w:sz="0" w:space="0" w:color="auto"/>
                <w:bottom w:val="none" w:sz="0" w:space="0" w:color="auto"/>
                <w:right w:val="none" w:sz="0" w:space="0" w:color="auto"/>
              </w:divBdr>
            </w:div>
            <w:div w:id="2005158933">
              <w:marLeft w:val="0"/>
              <w:marRight w:val="0"/>
              <w:marTop w:val="0"/>
              <w:marBottom w:val="0"/>
              <w:divBdr>
                <w:top w:val="none" w:sz="0" w:space="0" w:color="auto"/>
                <w:left w:val="none" w:sz="0" w:space="0" w:color="auto"/>
                <w:bottom w:val="none" w:sz="0" w:space="0" w:color="auto"/>
                <w:right w:val="none" w:sz="0" w:space="0" w:color="auto"/>
              </w:divBdr>
            </w:div>
            <w:div w:id="1097486581">
              <w:marLeft w:val="0"/>
              <w:marRight w:val="0"/>
              <w:marTop w:val="0"/>
              <w:marBottom w:val="0"/>
              <w:divBdr>
                <w:top w:val="none" w:sz="0" w:space="0" w:color="auto"/>
                <w:left w:val="none" w:sz="0" w:space="0" w:color="auto"/>
                <w:bottom w:val="none" w:sz="0" w:space="0" w:color="auto"/>
                <w:right w:val="none" w:sz="0" w:space="0" w:color="auto"/>
              </w:divBdr>
              <w:divsChild>
                <w:div w:id="1699351114">
                  <w:marLeft w:val="0"/>
                  <w:marRight w:val="0"/>
                  <w:marTop w:val="0"/>
                  <w:marBottom w:val="0"/>
                  <w:divBdr>
                    <w:top w:val="none" w:sz="0" w:space="0" w:color="auto"/>
                    <w:left w:val="none" w:sz="0" w:space="0" w:color="auto"/>
                    <w:bottom w:val="none" w:sz="0" w:space="0" w:color="auto"/>
                    <w:right w:val="none" w:sz="0" w:space="0" w:color="auto"/>
                  </w:divBdr>
                  <w:divsChild>
                    <w:div w:id="1314868198">
                      <w:marLeft w:val="0"/>
                      <w:marRight w:val="0"/>
                      <w:marTop w:val="0"/>
                      <w:marBottom w:val="0"/>
                      <w:divBdr>
                        <w:top w:val="none" w:sz="0" w:space="0" w:color="auto"/>
                        <w:left w:val="none" w:sz="0" w:space="0" w:color="auto"/>
                        <w:bottom w:val="none" w:sz="0" w:space="0" w:color="auto"/>
                        <w:right w:val="none" w:sz="0" w:space="0" w:color="auto"/>
                      </w:divBdr>
                    </w:div>
                    <w:div w:id="1413358753">
                      <w:marLeft w:val="240"/>
                      <w:marRight w:val="0"/>
                      <w:marTop w:val="0"/>
                      <w:marBottom w:val="0"/>
                      <w:divBdr>
                        <w:top w:val="none" w:sz="0" w:space="0" w:color="auto"/>
                        <w:left w:val="none" w:sz="0" w:space="0" w:color="auto"/>
                        <w:bottom w:val="none" w:sz="0" w:space="0" w:color="auto"/>
                        <w:right w:val="none" w:sz="0" w:space="0" w:color="auto"/>
                      </w:divBdr>
                    </w:div>
                    <w:div w:id="14367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666">
              <w:marLeft w:val="0"/>
              <w:marRight w:val="0"/>
              <w:marTop w:val="0"/>
              <w:marBottom w:val="0"/>
              <w:divBdr>
                <w:top w:val="none" w:sz="0" w:space="0" w:color="auto"/>
                <w:left w:val="none" w:sz="0" w:space="0" w:color="auto"/>
                <w:bottom w:val="none" w:sz="0" w:space="0" w:color="auto"/>
                <w:right w:val="none" w:sz="0" w:space="0" w:color="auto"/>
              </w:divBdr>
              <w:divsChild>
                <w:div w:id="337974157">
                  <w:marLeft w:val="0"/>
                  <w:marRight w:val="0"/>
                  <w:marTop w:val="0"/>
                  <w:marBottom w:val="0"/>
                  <w:divBdr>
                    <w:top w:val="none" w:sz="0" w:space="0" w:color="auto"/>
                    <w:left w:val="none" w:sz="0" w:space="0" w:color="auto"/>
                    <w:bottom w:val="none" w:sz="0" w:space="0" w:color="auto"/>
                    <w:right w:val="none" w:sz="0" w:space="0" w:color="auto"/>
                  </w:divBdr>
                  <w:divsChild>
                    <w:div w:id="2037076361">
                      <w:marLeft w:val="0"/>
                      <w:marRight w:val="0"/>
                      <w:marTop w:val="0"/>
                      <w:marBottom w:val="0"/>
                      <w:divBdr>
                        <w:top w:val="none" w:sz="0" w:space="0" w:color="auto"/>
                        <w:left w:val="none" w:sz="0" w:space="0" w:color="auto"/>
                        <w:bottom w:val="none" w:sz="0" w:space="0" w:color="auto"/>
                        <w:right w:val="none" w:sz="0" w:space="0" w:color="auto"/>
                      </w:divBdr>
                    </w:div>
                    <w:div w:id="354113331">
                      <w:marLeft w:val="240"/>
                      <w:marRight w:val="0"/>
                      <w:marTop w:val="0"/>
                      <w:marBottom w:val="0"/>
                      <w:divBdr>
                        <w:top w:val="none" w:sz="0" w:space="0" w:color="auto"/>
                        <w:left w:val="none" w:sz="0" w:space="0" w:color="auto"/>
                        <w:bottom w:val="none" w:sz="0" w:space="0" w:color="auto"/>
                        <w:right w:val="none" w:sz="0" w:space="0" w:color="auto"/>
                      </w:divBdr>
                    </w:div>
                    <w:div w:id="1938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391">
              <w:marLeft w:val="0"/>
              <w:marRight w:val="0"/>
              <w:marTop w:val="0"/>
              <w:marBottom w:val="0"/>
              <w:divBdr>
                <w:top w:val="none" w:sz="0" w:space="0" w:color="auto"/>
                <w:left w:val="none" w:sz="0" w:space="0" w:color="auto"/>
                <w:bottom w:val="none" w:sz="0" w:space="0" w:color="auto"/>
                <w:right w:val="none" w:sz="0" w:space="0" w:color="auto"/>
              </w:divBdr>
            </w:div>
            <w:div w:id="321081251">
              <w:marLeft w:val="0"/>
              <w:marRight w:val="0"/>
              <w:marTop w:val="0"/>
              <w:marBottom w:val="0"/>
              <w:divBdr>
                <w:top w:val="none" w:sz="0" w:space="0" w:color="auto"/>
                <w:left w:val="none" w:sz="0" w:space="0" w:color="auto"/>
                <w:bottom w:val="none" w:sz="0" w:space="0" w:color="auto"/>
                <w:right w:val="none" w:sz="0" w:space="0" w:color="auto"/>
              </w:divBdr>
            </w:div>
            <w:div w:id="776683879">
              <w:marLeft w:val="0"/>
              <w:marRight w:val="0"/>
              <w:marTop w:val="0"/>
              <w:marBottom w:val="0"/>
              <w:divBdr>
                <w:top w:val="none" w:sz="0" w:space="0" w:color="auto"/>
                <w:left w:val="none" w:sz="0" w:space="0" w:color="auto"/>
                <w:bottom w:val="none" w:sz="0" w:space="0" w:color="auto"/>
                <w:right w:val="none" w:sz="0" w:space="0" w:color="auto"/>
              </w:divBdr>
            </w:div>
            <w:div w:id="642202529">
              <w:marLeft w:val="0"/>
              <w:marRight w:val="0"/>
              <w:marTop w:val="0"/>
              <w:marBottom w:val="0"/>
              <w:divBdr>
                <w:top w:val="none" w:sz="0" w:space="0" w:color="auto"/>
                <w:left w:val="none" w:sz="0" w:space="0" w:color="auto"/>
                <w:bottom w:val="none" w:sz="0" w:space="0" w:color="auto"/>
                <w:right w:val="none" w:sz="0" w:space="0" w:color="auto"/>
              </w:divBdr>
            </w:div>
            <w:div w:id="1479372246">
              <w:marLeft w:val="0"/>
              <w:marRight w:val="0"/>
              <w:marTop w:val="0"/>
              <w:marBottom w:val="0"/>
              <w:divBdr>
                <w:top w:val="none" w:sz="0" w:space="0" w:color="auto"/>
                <w:left w:val="none" w:sz="0" w:space="0" w:color="auto"/>
                <w:bottom w:val="none" w:sz="0" w:space="0" w:color="auto"/>
                <w:right w:val="none" w:sz="0" w:space="0" w:color="auto"/>
              </w:divBdr>
              <w:divsChild>
                <w:div w:id="1001470652">
                  <w:marLeft w:val="0"/>
                  <w:marRight w:val="0"/>
                  <w:marTop w:val="0"/>
                  <w:marBottom w:val="0"/>
                  <w:divBdr>
                    <w:top w:val="none" w:sz="0" w:space="0" w:color="auto"/>
                    <w:left w:val="none" w:sz="0" w:space="0" w:color="auto"/>
                    <w:bottom w:val="none" w:sz="0" w:space="0" w:color="auto"/>
                    <w:right w:val="none" w:sz="0" w:space="0" w:color="auto"/>
                  </w:divBdr>
                  <w:divsChild>
                    <w:div w:id="914096409">
                      <w:marLeft w:val="0"/>
                      <w:marRight w:val="0"/>
                      <w:marTop w:val="0"/>
                      <w:marBottom w:val="0"/>
                      <w:divBdr>
                        <w:top w:val="none" w:sz="0" w:space="0" w:color="auto"/>
                        <w:left w:val="none" w:sz="0" w:space="0" w:color="auto"/>
                        <w:bottom w:val="none" w:sz="0" w:space="0" w:color="auto"/>
                        <w:right w:val="none" w:sz="0" w:space="0" w:color="auto"/>
                      </w:divBdr>
                    </w:div>
                    <w:div w:id="506478966">
                      <w:marLeft w:val="240"/>
                      <w:marRight w:val="0"/>
                      <w:marTop w:val="0"/>
                      <w:marBottom w:val="0"/>
                      <w:divBdr>
                        <w:top w:val="none" w:sz="0" w:space="0" w:color="auto"/>
                        <w:left w:val="none" w:sz="0" w:space="0" w:color="auto"/>
                        <w:bottom w:val="none" w:sz="0" w:space="0" w:color="auto"/>
                        <w:right w:val="none" w:sz="0" w:space="0" w:color="auto"/>
                      </w:divBdr>
                    </w:div>
                    <w:div w:id="17397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865">
              <w:marLeft w:val="0"/>
              <w:marRight w:val="0"/>
              <w:marTop w:val="0"/>
              <w:marBottom w:val="0"/>
              <w:divBdr>
                <w:top w:val="none" w:sz="0" w:space="0" w:color="auto"/>
                <w:left w:val="none" w:sz="0" w:space="0" w:color="auto"/>
                <w:bottom w:val="none" w:sz="0" w:space="0" w:color="auto"/>
                <w:right w:val="none" w:sz="0" w:space="0" w:color="auto"/>
              </w:divBdr>
            </w:div>
            <w:div w:id="1581792325">
              <w:marLeft w:val="0"/>
              <w:marRight w:val="0"/>
              <w:marTop w:val="0"/>
              <w:marBottom w:val="0"/>
              <w:divBdr>
                <w:top w:val="none" w:sz="0" w:space="0" w:color="auto"/>
                <w:left w:val="none" w:sz="0" w:space="0" w:color="auto"/>
                <w:bottom w:val="none" w:sz="0" w:space="0" w:color="auto"/>
                <w:right w:val="none" w:sz="0" w:space="0" w:color="auto"/>
              </w:divBdr>
            </w:div>
            <w:div w:id="1094132971">
              <w:marLeft w:val="0"/>
              <w:marRight w:val="0"/>
              <w:marTop w:val="0"/>
              <w:marBottom w:val="0"/>
              <w:divBdr>
                <w:top w:val="none" w:sz="0" w:space="0" w:color="auto"/>
                <w:left w:val="none" w:sz="0" w:space="0" w:color="auto"/>
                <w:bottom w:val="none" w:sz="0" w:space="0" w:color="auto"/>
                <w:right w:val="none" w:sz="0" w:space="0" w:color="auto"/>
              </w:divBdr>
            </w:div>
            <w:div w:id="331882110">
              <w:marLeft w:val="0"/>
              <w:marRight w:val="0"/>
              <w:marTop w:val="0"/>
              <w:marBottom w:val="0"/>
              <w:divBdr>
                <w:top w:val="none" w:sz="0" w:space="0" w:color="auto"/>
                <w:left w:val="none" w:sz="0" w:space="0" w:color="auto"/>
                <w:bottom w:val="none" w:sz="0" w:space="0" w:color="auto"/>
                <w:right w:val="none" w:sz="0" w:space="0" w:color="auto"/>
              </w:divBdr>
              <w:divsChild>
                <w:div w:id="962348951">
                  <w:marLeft w:val="0"/>
                  <w:marRight w:val="0"/>
                  <w:marTop w:val="0"/>
                  <w:marBottom w:val="0"/>
                  <w:divBdr>
                    <w:top w:val="none" w:sz="0" w:space="0" w:color="auto"/>
                    <w:left w:val="none" w:sz="0" w:space="0" w:color="auto"/>
                    <w:bottom w:val="none" w:sz="0" w:space="0" w:color="auto"/>
                    <w:right w:val="none" w:sz="0" w:space="0" w:color="auto"/>
                  </w:divBdr>
                  <w:divsChild>
                    <w:div w:id="1502159078">
                      <w:marLeft w:val="0"/>
                      <w:marRight w:val="0"/>
                      <w:marTop w:val="0"/>
                      <w:marBottom w:val="0"/>
                      <w:divBdr>
                        <w:top w:val="none" w:sz="0" w:space="0" w:color="auto"/>
                        <w:left w:val="none" w:sz="0" w:space="0" w:color="auto"/>
                        <w:bottom w:val="none" w:sz="0" w:space="0" w:color="auto"/>
                        <w:right w:val="none" w:sz="0" w:space="0" w:color="auto"/>
                      </w:divBdr>
                    </w:div>
                    <w:div w:id="493957070">
                      <w:marLeft w:val="240"/>
                      <w:marRight w:val="0"/>
                      <w:marTop w:val="0"/>
                      <w:marBottom w:val="0"/>
                      <w:divBdr>
                        <w:top w:val="none" w:sz="0" w:space="0" w:color="auto"/>
                        <w:left w:val="none" w:sz="0" w:space="0" w:color="auto"/>
                        <w:bottom w:val="none" w:sz="0" w:space="0" w:color="auto"/>
                        <w:right w:val="none" w:sz="0" w:space="0" w:color="auto"/>
                      </w:divBdr>
                    </w:div>
                    <w:div w:id="305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1186">
              <w:marLeft w:val="0"/>
              <w:marRight w:val="0"/>
              <w:marTop w:val="0"/>
              <w:marBottom w:val="0"/>
              <w:divBdr>
                <w:top w:val="none" w:sz="0" w:space="0" w:color="auto"/>
                <w:left w:val="none" w:sz="0" w:space="0" w:color="auto"/>
                <w:bottom w:val="none" w:sz="0" w:space="0" w:color="auto"/>
                <w:right w:val="none" w:sz="0" w:space="0" w:color="auto"/>
              </w:divBdr>
              <w:divsChild>
                <w:div w:id="259610619">
                  <w:marLeft w:val="0"/>
                  <w:marRight w:val="0"/>
                  <w:marTop w:val="0"/>
                  <w:marBottom w:val="0"/>
                  <w:divBdr>
                    <w:top w:val="none" w:sz="0" w:space="0" w:color="auto"/>
                    <w:left w:val="none" w:sz="0" w:space="0" w:color="auto"/>
                    <w:bottom w:val="none" w:sz="0" w:space="0" w:color="auto"/>
                    <w:right w:val="none" w:sz="0" w:space="0" w:color="auto"/>
                  </w:divBdr>
                  <w:divsChild>
                    <w:div w:id="1495336630">
                      <w:marLeft w:val="0"/>
                      <w:marRight w:val="0"/>
                      <w:marTop w:val="0"/>
                      <w:marBottom w:val="0"/>
                      <w:divBdr>
                        <w:top w:val="none" w:sz="0" w:space="0" w:color="auto"/>
                        <w:left w:val="none" w:sz="0" w:space="0" w:color="auto"/>
                        <w:bottom w:val="none" w:sz="0" w:space="0" w:color="auto"/>
                        <w:right w:val="none" w:sz="0" w:space="0" w:color="auto"/>
                      </w:divBdr>
                    </w:div>
                    <w:div w:id="1924609182">
                      <w:marLeft w:val="240"/>
                      <w:marRight w:val="0"/>
                      <w:marTop w:val="0"/>
                      <w:marBottom w:val="0"/>
                      <w:divBdr>
                        <w:top w:val="none" w:sz="0" w:space="0" w:color="auto"/>
                        <w:left w:val="none" w:sz="0" w:space="0" w:color="auto"/>
                        <w:bottom w:val="none" w:sz="0" w:space="0" w:color="auto"/>
                        <w:right w:val="none" w:sz="0" w:space="0" w:color="auto"/>
                      </w:divBdr>
                    </w:div>
                    <w:div w:id="6617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066">
              <w:marLeft w:val="0"/>
              <w:marRight w:val="0"/>
              <w:marTop w:val="0"/>
              <w:marBottom w:val="0"/>
              <w:divBdr>
                <w:top w:val="none" w:sz="0" w:space="0" w:color="auto"/>
                <w:left w:val="none" w:sz="0" w:space="0" w:color="auto"/>
                <w:bottom w:val="none" w:sz="0" w:space="0" w:color="auto"/>
                <w:right w:val="none" w:sz="0" w:space="0" w:color="auto"/>
              </w:divBdr>
              <w:divsChild>
                <w:div w:id="1526207562">
                  <w:marLeft w:val="0"/>
                  <w:marRight w:val="0"/>
                  <w:marTop w:val="0"/>
                  <w:marBottom w:val="0"/>
                  <w:divBdr>
                    <w:top w:val="none" w:sz="0" w:space="0" w:color="auto"/>
                    <w:left w:val="none" w:sz="0" w:space="0" w:color="auto"/>
                    <w:bottom w:val="none" w:sz="0" w:space="0" w:color="auto"/>
                    <w:right w:val="none" w:sz="0" w:space="0" w:color="auto"/>
                  </w:divBdr>
                  <w:divsChild>
                    <w:div w:id="830486100">
                      <w:marLeft w:val="0"/>
                      <w:marRight w:val="0"/>
                      <w:marTop w:val="0"/>
                      <w:marBottom w:val="0"/>
                      <w:divBdr>
                        <w:top w:val="none" w:sz="0" w:space="0" w:color="auto"/>
                        <w:left w:val="none" w:sz="0" w:space="0" w:color="auto"/>
                        <w:bottom w:val="none" w:sz="0" w:space="0" w:color="auto"/>
                        <w:right w:val="none" w:sz="0" w:space="0" w:color="auto"/>
                      </w:divBdr>
                    </w:div>
                    <w:div w:id="1152866422">
                      <w:marLeft w:val="240"/>
                      <w:marRight w:val="0"/>
                      <w:marTop w:val="0"/>
                      <w:marBottom w:val="0"/>
                      <w:divBdr>
                        <w:top w:val="none" w:sz="0" w:space="0" w:color="auto"/>
                        <w:left w:val="none" w:sz="0" w:space="0" w:color="auto"/>
                        <w:bottom w:val="none" w:sz="0" w:space="0" w:color="auto"/>
                        <w:right w:val="none" w:sz="0" w:space="0" w:color="auto"/>
                      </w:divBdr>
                    </w:div>
                    <w:div w:id="10263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115">
              <w:marLeft w:val="0"/>
              <w:marRight w:val="0"/>
              <w:marTop w:val="0"/>
              <w:marBottom w:val="0"/>
              <w:divBdr>
                <w:top w:val="none" w:sz="0" w:space="0" w:color="auto"/>
                <w:left w:val="none" w:sz="0" w:space="0" w:color="auto"/>
                <w:bottom w:val="none" w:sz="0" w:space="0" w:color="auto"/>
                <w:right w:val="none" w:sz="0" w:space="0" w:color="auto"/>
              </w:divBdr>
              <w:divsChild>
                <w:div w:id="1831018061">
                  <w:marLeft w:val="0"/>
                  <w:marRight w:val="0"/>
                  <w:marTop w:val="0"/>
                  <w:marBottom w:val="0"/>
                  <w:divBdr>
                    <w:top w:val="none" w:sz="0" w:space="0" w:color="auto"/>
                    <w:left w:val="none" w:sz="0" w:space="0" w:color="auto"/>
                    <w:bottom w:val="none" w:sz="0" w:space="0" w:color="auto"/>
                    <w:right w:val="none" w:sz="0" w:space="0" w:color="auto"/>
                  </w:divBdr>
                  <w:divsChild>
                    <w:div w:id="1232274003">
                      <w:marLeft w:val="0"/>
                      <w:marRight w:val="0"/>
                      <w:marTop w:val="0"/>
                      <w:marBottom w:val="0"/>
                      <w:divBdr>
                        <w:top w:val="none" w:sz="0" w:space="0" w:color="auto"/>
                        <w:left w:val="none" w:sz="0" w:space="0" w:color="auto"/>
                        <w:bottom w:val="none" w:sz="0" w:space="0" w:color="auto"/>
                        <w:right w:val="none" w:sz="0" w:space="0" w:color="auto"/>
                      </w:divBdr>
                    </w:div>
                    <w:div w:id="895047364">
                      <w:marLeft w:val="240"/>
                      <w:marRight w:val="0"/>
                      <w:marTop w:val="0"/>
                      <w:marBottom w:val="0"/>
                      <w:divBdr>
                        <w:top w:val="none" w:sz="0" w:space="0" w:color="auto"/>
                        <w:left w:val="none" w:sz="0" w:space="0" w:color="auto"/>
                        <w:bottom w:val="none" w:sz="0" w:space="0" w:color="auto"/>
                        <w:right w:val="none" w:sz="0" w:space="0" w:color="auto"/>
                      </w:divBdr>
                    </w:div>
                    <w:div w:id="13722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327">
              <w:marLeft w:val="0"/>
              <w:marRight w:val="0"/>
              <w:marTop w:val="0"/>
              <w:marBottom w:val="0"/>
              <w:divBdr>
                <w:top w:val="none" w:sz="0" w:space="0" w:color="auto"/>
                <w:left w:val="none" w:sz="0" w:space="0" w:color="auto"/>
                <w:bottom w:val="none" w:sz="0" w:space="0" w:color="auto"/>
                <w:right w:val="none" w:sz="0" w:space="0" w:color="auto"/>
              </w:divBdr>
              <w:divsChild>
                <w:div w:id="1519932271">
                  <w:marLeft w:val="0"/>
                  <w:marRight w:val="0"/>
                  <w:marTop w:val="0"/>
                  <w:marBottom w:val="0"/>
                  <w:divBdr>
                    <w:top w:val="none" w:sz="0" w:space="0" w:color="auto"/>
                    <w:left w:val="none" w:sz="0" w:space="0" w:color="auto"/>
                    <w:bottom w:val="none" w:sz="0" w:space="0" w:color="auto"/>
                    <w:right w:val="none" w:sz="0" w:space="0" w:color="auto"/>
                  </w:divBdr>
                  <w:divsChild>
                    <w:div w:id="647125572">
                      <w:marLeft w:val="0"/>
                      <w:marRight w:val="0"/>
                      <w:marTop w:val="0"/>
                      <w:marBottom w:val="0"/>
                      <w:divBdr>
                        <w:top w:val="none" w:sz="0" w:space="0" w:color="auto"/>
                        <w:left w:val="none" w:sz="0" w:space="0" w:color="auto"/>
                        <w:bottom w:val="none" w:sz="0" w:space="0" w:color="auto"/>
                        <w:right w:val="none" w:sz="0" w:space="0" w:color="auto"/>
                      </w:divBdr>
                    </w:div>
                    <w:div w:id="57172035">
                      <w:marLeft w:val="240"/>
                      <w:marRight w:val="0"/>
                      <w:marTop w:val="0"/>
                      <w:marBottom w:val="0"/>
                      <w:divBdr>
                        <w:top w:val="none" w:sz="0" w:space="0" w:color="auto"/>
                        <w:left w:val="none" w:sz="0" w:space="0" w:color="auto"/>
                        <w:bottom w:val="none" w:sz="0" w:space="0" w:color="auto"/>
                        <w:right w:val="none" w:sz="0" w:space="0" w:color="auto"/>
                      </w:divBdr>
                    </w:div>
                    <w:div w:id="5721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361">
              <w:marLeft w:val="0"/>
              <w:marRight w:val="0"/>
              <w:marTop w:val="0"/>
              <w:marBottom w:val="0"/>
              <w:divBdr>
                <w:top w:val="none" w:sz="0" w:space="0" w:color="auto"/>
                <w:left w:val="none" w:sz="0" w:space="0" w:color="auto"/>
                <w:bottom w:val="none" w:sz="0" w:space="0" w:color="auto"/>
                <w:right w:val="none" w:sz="0" w:space="0" w:color="auto"/>
              </w:divBdr>
              <w:divsChild>
                <w:div w:id="1773478695">
                  <w:marLeft w:val="0"/>
                  <w:marRight w:val="0"/>
                  <w:marTop w:val="0"/>
                  <w:marBottom w:val="0"/>
                  <w:divBdr>
                    <w:top w:val="none" w:sz="0" w:space="0" w:color="auto"/>
                    <w:left w:val="none" w:sz="0" w:space="0" w:color="auto"/>
                    <w:bottom w:val="none" w:sz="0" w:space="0" w:color="auto"/>
                    <w:right w:val="none" w:sz="0" w:space="0" w:color="auto"/>
                  </w:divBdr>
                  <w:divsChild>
                    <w:div w:id="605239232">
                      <w:marLeft w:val="0"/>
                      <w:marRight w:val="0"/>
                      <w:marTop w:val="0"/>
                      <w:marBottom w:val="0"/>
                      <w:divBdr>
                        <w:top w:val="none" w:sz="0" w:space="0" w:color="auto"/>
                        <w:left w:val="none" w:sz="0" w:space="0" w:color="auto"/>
                        <w:bottom w:val="none" w:sz="0" w:space="0" w:color="auto"/>
                        <w:right w:val="none" w:sz="0" w:space="0" w:color="auto"/>
                      </w:divBdr>
                    </w:div>
                    <w:div w:id="1759711870">
                      <w:marLeft w:val="240"/>
                      <w:marRight w:val="0"/>
                      <w:marTop w:val="0"/>
                      <w:marBottom w:val="0"/>
                      <w:divBdr>
                        <w:top w:val="none" w:sz="0" w:space="0" w:color="auto"/>
                        <w:left w:val="none" w:sz="0" w:space="0" w:color="auto"/>
                        <w:bottom w:val="none" w:sz="0" w:space="0" w:color="auto"/>
                        <w:right w:val="none" w:sz="0" w:space="0" w:color="auto"/>
                      </w:divBdr>
                    </w:div>
                    <w:div w:id="1756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742">
              <w:marLeft w:val="0"/>
              <w:marRight w:val="0"/>
              <w:marTop w:val="0"/>
              <w:marBottom w:val="0"/>
              <w:divBdr>
                <w:top w:val="none" w:sz="0" w:space="0" w:color="auto"/>
                <w:left w:val="none" w:sz="0" w:space="0" w:color="auto"/>
                <w:bottom w:val="none" w:sz="0" w:space="0" w:color="auto"/>
                <w:right w:val="none" w:sz="0" w:space="0" w:color="auto"/>
              </w:divBdr>
            </w:div>
            <w:div w:id="367294022">
              <w:marLeft w:val="0"/>
              <w:marRight w:val="0"/>
              <w:marTop w:val="0"/>
              <w:marBottom w:val="0"/>
              <w:divBdr>
                <w:top w:val="none" w:sz="0" w:space="0" w:color="auto"/>
                <w:left w:val="none" w:sz="0" w:space="0" w:color="auto"/>
                <w:bottom w:val="none" w:sz="0" w:space="0" w:color="auto"/>
                <w:right w:val="none" w:sz="0" w:space="0" w:color="auto"/>
              </w:divBdr>
            </w:div>
            <w:div w:id="2115392340">
              <w:marLeft w:val="0"/>
              <w:marRight w:val="0"/>
              <w:marTop w:val="0"/>
              <w:marBottom w:val="0"/>
              <w:divBdr>
                <w:top w:val="none" w:sz="0" w:space="0" w:color="auto"/>
                <w:left w:val="none" w:sz="0" w:space="0" w:color="auto"/>
                <w:bottom w:val="none" w:sz="0" w:space="0" w:color="auto"/>
                <w:right w:val="none" w:sz="0" w:space="0" w:color="auto"/>
              </w:divBdr>
            </w:div>
            <w:div w:id="1728988358">
              <w:marLeft w:val="0"/>
              <w:marRight w:val="0"/>
              <w:marTop w:val="0"/>
              <w:marBottom w:val="0"/>
              <w:divBdr>
                <w:top w:val="none" w:sz="0" w:space="0" w:color="auto"/>
                <w:left w:val="none" w:sz="0" w:space="0" w:color="auto"/>
                <w:bottom w:val="none" w:sz="0" w:space="0" w:color="auto"/>
                <w:right w:val="none" w:sz="0" w:space="0" w:color="auto"/>
              </w:divBdr>
            </w:div>
            <w:div w:id="46346571">
              <w:marLeft w:val="0"/>
              <w:marRight w:val="0"/>
              <w:marTop w:val="0"/>
              <w:marBottom w:val="0"/>
              <w:divBdr>
                <w:top w:val="none" w:sz="0" w:space="0" w:color="auto"/>
                <w:left w:val="none" w:sz="0" w:space="0" w:color="auto"/>
                <w:bottom w:val="none" w:sz="0" w:space="0" w:color="auto"/>
                <w:right w:val="none" w:sz="0" w:space="0" w:color="auto"/>
              </w:divBdr>
            </w:div>
            <w:div w:id="360209964">
              <w:marLeft w:val="0"/>
              <w:marRight w:val="0"/>
              <w:marTop w:val="0"/>
              <w:marBottom w:val="0"/>
              <w:divBdr>
                <w:top w:val="none" w:sz="0" w:space="0" w:color="auto"/>
                <w:left w:val="none" w:sz="0" w:space="0" w:color="auto"/>
                <w:bottom w:val="none" w:sz="0" w:space="0" w:color="auto"/>
                <w:right w:val="none" w:sz="0" w:space="0" w:color="auto"/>
              </w:divBdr>
            </w:div>
            <w:div w:id="1623925038">
              <w:marLeft w:val="0"/>
              <w:marRight w:val="0"/>
              <w:marTop w:val="0"/>
              <w:marBottom w:val="0"/>
              <w:divBdr>
                <w:top w:val="none" w:sz="0" w:space="0" w:color="auto"/>
                <w:left w:val="none" w:sz="0" w:space="0" w:color="auto"/>
                <w:bottom w:val="none" w:sz="0" w:space="0" w:color="auto"/>
                <w:right w:val="none" w:sz="0" w:space="0" w:color="auto"/>
              </w:divBdr>
            </w:div>
            <w:div w:id="1793550497">
              <w:marLeft w:val="0"/>
              <w:marRight w:val="0"/>
              <w:marTop w:val="0"/>
              <w:marBottom w:val="0"/>
              <w:divBdr>
                <w:top w:val="none" w:sz="0" w:space="0" w:color="auto"/>
                <w:left w:val="none" w:sz="0" w:space="0" w:color="auto"/>
                <w:bottom w:val="none" w:sz="0" w:space="0" w:color="auto"/>
                <w:right w:val="none" w:sz="0" w:space="0" w:color="auto"/>
              </w:divBdr>
            </w:div>
            <w:div w:id="16976513">
              <w:marLeft w:val="0"/>
              <w:marRight w:val="0"/>
              <w:marTop w:val="0"/>
              <w:marBottom w:val="0"/>
              <w:divBdr>
                <w:top w:val="none" w:sz="0" w:space="0" w:color="auto"/>
                <w:left w:val="none" w:sz="0" w:space="0" w:color="auto"/>
                <w:bottom w:val="none" w:sz="0" w:space="0" w:color="auto"/>
                <w:right w:val="none" w:sz="0" w:space="0" w:color="auto"/>
              </w:divBdr>
            </w:div>
            <w:div w:id="88699205">
              <w:marLeft w:val="0"/>
              <w:marRight w:val="0"/>
              <w:marTop w:val="0"/>
              <w:marBottom w:val="0"/>
              <w:divBdr>
                <w:top w:val="none" w:sz="0" w:space="0" w:color="auto"/>
                <w:left w:val="none" w:sz="0" w:space="0" w:color="auto"/>
                <w:bottom w:val="none" w:sz="0" w:space="0" w:color="auto"/>
                <w:right w:val="none" w:sz="0" w:space="0" w:color="auto"/>
              </w:divBdr>
            </w:div>
            <w:div w:id="222909062">
              <w:marLeft w:val="0"/>
              <w:marRight w:val="0"/>
              <w:marTop w:val="0"/>
              <w:marBottom w:val="0"/>
              <w:divBdr>
                <w:top w:val="none" w:sz="0" w:space="0" w:color="auto"/>
                <w:left w:val="none" w:sz="0" w:space="0" w:color="auto"/>
                <w:bottom w:val="none" w:sz="0" w:space="0" w:color="auto"/>
                <w:right w:val="none" w:sz="0" w:space="0" w:color="auto"/>
              </w:divBdr>
            </w:div>
            <w:div w:id="2115007350">
              <w:marLeft w:val="0"/>
              <w:marRight w:val="0"/>
              <w:marTop w:val="0"/>
              <w:marBottom w:val="0"/>
              <w:divBdr>
                <w:top w:val="none" w:sz="0" w:space="0" w:color="auto"/>
                <w:left w:val="none" w:sz="0" w:space="0" w:color="auto"/>
                <w:bottom w:val="none" w:sz="0" w:space="0" w:color="auto"/>
                <w:right w:val="none" w:sz="0" w:space="0" w:color="auto"/>
              </w:divBdr>
            </w:div>
            <w:div w:id="1559902786">
              <w:marLeft w:val="0"/>
              <w:marRight w:val="0"/>
              <w:marTop w:val="0"/>
              <w:marBottom w:val="0"/>
              <w:divBdr>
                <w:top w:val="none" w:sz="0" w:space="0" w:color="auto"/>
                <w:left w:val="none" w:sz="0" w:space="0" w:color="auto"/>
                <w:bottom w:val="none" w:sz="0" w:space="0" w:color="auto"/>
                <w:right w:val="none" w:sz="0" w:space="0" w:color="auto"/>
              </w:divBdr>
              <w:divsChild>
                <w:div w:id="1074471991">
                  <w:marLeft w:val="0"/>
                  <w:marRight w:val="0"/>
                  <w:marTop w:val="0"/>
                  <w:marBottom w:val="0"/>
                  <w:divBdr>
                    <w:top w:val="none" w:sz="0" w:space="0" w:color="auto"/>
                    <w:left w:val="none" w:sz="0" w:space="0" w:color="auto"/>
                    <w:bottom w:val="none" w:sz="0" w:space="0" w:color="auto"/>
                    <w:right w:val="none" w:sz="0" w:space="0" w:color="auto"/>
                  </w:divBdr>
                  <w:divsChild>
                    <w:div w:id="349838678">
                      <w:marLeft w:val="0"/>
                      <w:marRight w:val="0"/>
                      <w:marTop w:val="0"/>
                      <w:marBottom w:val="0"/>
                      <w:divBdr>
                        <w:top w:val="none" w:sz="0" w:space="0" w:color="auto"/>
                        <w:left w:val="none" w:sz="0" w:space="0" w:color="auto"/>
                        <w:bottom w:val="none" w:sz="0" w:space="0" w:color="auto"/>
                        <w:right w:val="none" w:sz="0" w:space="0" w:color="auto"/>
                      </w:divBdr>
                    </w:div>
                    <w:div w:id="75367914">
                      <w:marLeft w:val="240"/>
                      <w:marRight w:val="0"/>
                      <w:marTop w:val="0"/>
                      <w:marBottom w:val="0"/>
                      <w:divBdr>
                        <w:top w:val="none" w:sz="0" w:space="0" w:color="auto"/>
                        <w:left w:val="none" w:sz="0" w:space="0" w:color="auto"/>
                        <w:bottom w:val="none" w:sz="0" w:space="0" w:color="auto"/>
                        <w:right w:val="none" w:sz="0" w:space="0" w:color="auto"/>
                      </w:divBdr>
                    </w:div>
                    <w:div w:id="18263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920">
              <w:marLeft w:val="0"/>
              <w:marRight w:val="0"/>
              <w:marTop w:val="0"/>
              <w:marBottom w:val="0"/>
              <w:divBdr>
                <w:top w:val="none" w:sz="0" w:space="0" w:color="auto"/>
                <w:left w:val="none" w:sz="0" w:space="0" w:color="auto"/>
                <w:bottom w:val="none" w:sz="0" w:space="0" w:color="auto"/>
                <w:right w:val="none" w:sz="0" w:space="0" w:color="auto"/>
              </w:divBdr>
            </w:div>
            <w:div w:id="1259143849">
              <w:marLeft w:val="0"/>
              <w:marRight w:val="0"/>
              <w:marTop w:val="0"/>
              <w:marBottom w:val="0"/>
              <w:divBdr>
                <w:top w:val="none" w:sz="0" w:space="0" w:color="auto"/>
                <w:left w:val="none" w:sz="0" w:space="0" w:color="auto"/>
                <w:bottom w:val="none" w:sz="0" w:space="0" w:color="auto"/>
                <w:right w:val="none" w:sz="0" w:space="0" w:color="auto"/>
              </w:divBdr>
            </w:div>
            <w:div w:id="655114307">
              <w:marLeft w:val="0"/>
              <w:marRight w:val="0"/>
              <w:marTop w:val="0"/>
              <w:marBottom w:val="0"/>
              <w:divBdr>
                <w:top w:val="none" w:sz="0" w:space="0" w:color="auto"/>
                <w:left w:val="none" w:sz="0" w:space="0" w:color="auto"/>
                <w:bottom w:val="none" w:sz="0" w:space="0" w:color="auto"/>
                <w:right w:val="none" w:sz="0" w:space="0" w:color="auto"/>
              </w:divBdr>
            </w:div>
            <w:div w:id="2061593984">
              <w:marLeft w:val="0"/>
              <w:marRight w:val="0"/>
              <w:marTop w:val="0"/>
              <w:marBottom w:val="0"/>
              <w:divBdr>
                <w:top w:val="none" w:sz="0" w:space="0" w:color="auto"/>
                <w:left w:val="none" w:sz="0" w:space="0" w:color="auto"/>
                <w:bottom w:val="none" w:sz="0" w:space="0" w:color="auto"/>
                <w:right w:val="none" w:sz="0" w:space="0" w:color="auto"/>
              </w:divBdr>
              <w:divsChild>
                <w:div w:id="1971937957">
                  <w:marLeft w:val="0"/>
                  <w:marRight w:val="0"/>
                  <w:marTop w:val="0"/>
                  <w:marBottom w:val="0"/>
                  <w:divBdr>
                    <w:top w:val="none" w:sz="0" w:space="0" w:color="auto"/>
                    <w:left w:val="none" w:sz="0" w:space="0" w:color="auto"/>
                    <w:bottom w:val="none" w:sz="0" w:space="0" w:color="auto"/>
                    <w:right w:val="none" w:sz="0" w:space="0" w:color="auto"/>
                  </w:divBdr>
                  <w:divsChild>
                    <w:div w:id="1833788404">
                      <w:marLeft w:val="0"/>
                      <w:marRight w:val="0"/>
                      <w:marTop w:val="0"/>
                      <w:marBottom w:val="0"/>
                      <w:divBdr>
                        <w:top w:val="none" w:sz="0" w:space="0" w:color="auto"/>
                        <w:left w:val="none" w:sz="0" w:space="0" w:color="auto"/>
                        <w:bottom w:val="none" w:sz="0" w:space="0" w:color="auto"/>
                        <w:right w:val="none" w:sz="0" w:space="0" w:color="auto"/>
                      </w:divBdr>
                    </w:div>
                    <w:div w:id="511798873">
                      <w:marLeft w:val="240"/>
                      <w:marRight w:val="0"/>
                      <w:marTop w:val="0"/>
                      <w:marBottom w:val="0"/>
                      <w:divBdr>
                        <w:top w:val="none" w:sz="0" w:space="0" w:color="auto"/>
                        <w:left w:val="none" w:sz="0" w:space="0" w:color="auto"/>
                        <w:bottom w:val="none" w:sz="0" w:space="0" w:color="auto"/>
                        <w:right w:val="none" w:sz="0" w:space="0" w:color="auto"/>
                      </w:divBdr>
                    </w:div>
                    <w:div w:id="20758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3730">
              <w:marLeft w:val="0"/>
              <w:marRight w:val="0"/>
              <w:marTop w:val="0"/>
              <w:marBottom w:val="0"/>
              <w:divBdr>
                <w:top w:val="none" w:sz="0" w:space="0" w:color="auto"/>
                <w:left w:val="none" w:sz="0" w:space="0" w:color="auto"/>
                <w:bottom w:val="none" w:sz="0" w:space="0" w:color="auto"/>
                <w:right w:val="none" w:sz="0" w:space="0" w:color="auto"/>
              </w:divBdr>
            </w:div>
            <w:div w:id="2030373846">
              <w:marLeft w:val="0"/>
              <w:marRight w:val="0"/>
              <w:marTop w:val="0"/>
              <w:marBottom w:val="0"/>
              <w:divBdr>
                <w:top w:val="none" w:sz="0" w:space="0" w:color="auto"/>
                <w:left w:val="none" w:sz="0" w:space="0" w:color="auto"/>
                <w:bottom w:val="none" w:sz="0" w:space="0" w:color="auto"/>
                <w:right w:val="none" w:sz="0" w:space="0" w:color="auto"/>
              </w:divBdr>
            </w:div>
            <w:div w:id="474951476">
              <w:marLeft w:val="0"/>
              <w:marRight w:val="0"/>
              <w:marTop w:val="0"/>
              <w:marBottom w:val="0"/>
              <w:divBdr>
                <w:top w:val="none" w:sz="0" w:space="0" w:color="auto"/>
                <w:left w:val="none" w:sz="0" w:space="0" w:color="auto"/>
                <w:bottom w:val="none" w:sz="0" w:space="0" w:color="auto"/>
                <w:right w:val="none" w:sz="0" w:space="0" w:color="auto"/>
              </w:divBdr>
            </w:div>
            <w:div w:id="640353911">
              <w:marLeft w:val="0"/>
              <w:marRight w:val="0"/>
              <w:marTop w:val="0"/>
              <w:marBottom w:val="0"/>
              <w:divBdr>
                <w:top w:val="none" w:sz="0" w:space="0" w:color="auto"/>
                <w:left w:val="none" w:sz="0" w:space="0" w:color="auto"/>
                <w:bottom w:val="none" w:sz="0" w:space="0" w:color="auto"/>
                <w:right w:val="none" w:sz="0" w:space="0" w:color="auto"/>
              </w:divBdr>
              <w:divsChild>
                <w:div w:id="1480732022">
                  <w:marLeft w:val="0"/>
                  <w:marRight w:val="0"/>
                  <w:marTop w:val="0"/>
                  <w:marBottom w:val="0"/>
                  <w:divBdr>
                    <w:top w:val="none" w:sz="0" w:space="0" w:color="auto"/>
                    <w:left w:val="none" w:sz="0" w:space="0" w:color="auto"/>
                    <w:bottom w:val="none" w:sz="0" w:space="0" w:color="auto"/>
                    <w:right w:val="none" w:sz="0" w:space="0" w:color="auto"/>
                  </w:divBdr>
                  <w:divsChild>
                    <w:div w:id="2140341855">
                      <w:marLeft w:val="0"/>
                      <w:marRight w:val="0"/>
                      <w:marTop w:val="0"/>
                      <w:marBottom w:val="0"/>
                      <w:divBdr>
                        <w:top w:val="none" w:sz="0" w:space="0" w:color="auto"/>
                        <w:left w:val="none" w:sz="0" w:space="0" w:color="auto"/>
                        <w:bottom w:val="none" w:sz="0" w:space="0" w:color="auto"/>
                        <w:right w:val="none" w:sz="0" w:space="0" w:color="auto"/>
                      </w:divBdr>
                    </w:div>
                    <w:div w:id="1727296793">
                      <w:marLeft w:val="240"/>
                      <w:marRight w:val="0"/>
                      <w:marTop w:val="0"/>
                      <w:marBottom w:val="0"/>
                      <w:divBdr>
                        <w:top w:val="none" w:sz="0" w:space="0" w:color="auto"/>
                        <w:left w:val="none" w:sz="0" w:space="0" w:color="auto"/>
                        <w:bottom w:val="none" w:sz="0" w:space="0" w:color="auto"/>
                        <w:right w:val="none" w:sz="0" w:space="0" w:color="auto"/>
                      </w:divBdr>
                    </w:div>
                    <w:div w:id="2069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192">
              <w:marLeft w:val="0"/>
              <w:marRight w:val="0"/>
              <w:marTop w:val="0"/>
              <w:marBottom w:val="0"/>
              <w:divBdr>
                <w:top w:val="none" w:sz="0" w:space="0" w:color="auto"/>
                <w:left w:val="none" w:sz="0" w:space="0" w:color="auto"/>
                <w:bottom w:val="none" w:sz="0" w:space="0" w:color="auto"/>
                <w:right w:val="none" w:sz="0" w:space="0" w:color="auto"/>
              </w:divBdr>
              <w:divsChild>
                <w:div w:id="861631480">
                  <w:marLeft w:val="0"/>
                  <w:marRight w:val="0"/>
                  <w:marTop w:val="0"/>
                  <w:marBottom w:val="0"/>
                  <w:divBdr>
                    <w:top w:val="none" w:sz="0" w:space="0" w:color="auto"/>
                    <w:left w:val="none" w:sz="0" w:space="0" w:color="auto"/>
                    <w:bottom w:val="none" w:sz="0" w:space="0" w:color="auto"/>
                    <w:right w:val="none" w:sz="0" w:space="0" w:color="auto"/>
                  </w:divBdr>
                  <w:divsChild>
                    <w:div w:id="501242801">
                      <w:marLeft w:val="0"/>
                      <w:marRight w:val="0"/>
                      <w:marTop w:val="0"/>
                      <w:marBottom w:val="0"/>
                      <w:divBdr>
                        <w:top w:val="none" w:sz="0" w:space="0" w:color="auto"/>
                        <w:left w:val="none" w:sz="0" w:space="0" w:color="auto"/>
                        <w:bottom w:val="none" w:sz="0" w:space="0" w:color="auto"/>
                        <w:right w:val="none" w:sz="0" w:space="0" w:color="auto"/>
                      </w:divBdr>
                    </w:div>
                    <w:div w:id="1145662047">
                      <w:marLeft w:val="240"/>
                      <w:marRight w:val="0"/>
                      <w:marTop w:val="0"/>
                      <w:marBottom w:val="0"/>
                      <w:divBdr>
                        <w:top w:val="none" w:sz="0" w:space="0" w:color="auto"/>
                        <w:left w:val="none" w:sz="0" w:space="0" w:color="auto"/>
                        <w:bottom w:val="none" w:sz="0" w:space="0" w:color="auto"/>
                        <w:right w:val="none" w:sz="0" w:space="0" w:color="auto"/>
                      </w:divBdr>
                    </w:div>
                    <w:div w:id="2022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00148">
              <w:marLeft w:val="0"/>
              <w:marRight w:val="0"/>
              <w:marTop w:val="0"/>
              <w:marBottom w:val="0"/>
              <w:divBdr>
                <w:top w:val="none" w:sz="0" w:space="0" w:color="auto"/>
                <w:left w:val="none" w:sz="0" w:space="0" w:color="auto"/>
                <w:bottom w:val="none" w:sz="0" w:space="0" w:color="auto"/>
                <w:right w:val="none" w:sz="0" w:space="0" w:color="auto"/>
              </w:divBdr>
            </w:div>
            <w:div w:id="1546794437">
              <w:marLeft w:val="0"/>
              <w:marRight w:val="0"/>
              <w:marTop w:val="0"/>
              <w:marBottom w:val="0"/>
              <w:divBdr>
                <w:top w:val="none" w:sz="0" w:space="0" w:color="auto"/>
                <w:left w:val="none" w:sz="0" w:space="0" w:color="auto"/>
                <w:bottom w:val="none" w:sz="0" w:space="0" w:color="auto"/>
                <w:right w:val="none" w:sz="0" w:space="0" w:color="auto"/>
              </w:divBdr>
            </w:div>
            <w:div w:id="511798743">
              <w:marLeft w:val="0"/>
              <w:marRight w:val="0"/>
              <w:marTop w:val="0"/>
              <w:marBottom w:val="0"/>
              <w:divBdr>
                <w:top w:val="none" w:sz="0" w:space="0" w:color="auto"/>
                <w:left w:val="none" w:sz="0" w:space="0" w:color="auto"/>
                <w:bottom w:val="none" w:sz="0" w:space="0" w:color="auto"/>
                <w:right w:val="none" w:sz="0" w:space="0" w:color="auto"/>
              </w:divBdr>
              <w:divsChild>
                <w:div w:id="1901400293">
                  <w:marLeft w:val="0"/>
                  <w:marRight w:val="0"/>
                  <w:marTop w:val="0"/>
                  <w:marBottom w:val="0"/>
                  <w:divBdr>
                    <w:top w:val="none" w:sz="0" w:space="0" w:color="auto"/>
                    <w:left w:val="none" w:sz="0" w:space="0" w:color="auto"/>
                    <w:bottom w:val="none" w:sz="0" w:space="0" w:color="auto"/>
                    <w:right w:val="none" w:sz="0" w:space="0" w:color="auto"/>
                  </w:divBdr>
                  <w:divsChild>
                    <w:div w:id="1442988815">
                      <w:marLeft w:val="0"/>
                      <w:marRight w:val="0"/>
                      <w:marTop w:val="0"/>
                      <w:marBottom w:val="0"/>
                      <w:divBdr>
                        <w:top w:val="none" w:sz="0" w:space="0" w:color="auto"/>
                        <w:left w:val="none" w:sz="0" w:space="0" w:color="auto"/>
                        <w:bottom w:val="none" w:sz="0" w:space="0" w:color="auto"/>
                        <w:right w:val="none" w:sz="0" w:space="0" w:color="auto"/>
                      </w:divBdr>
                    </w:div>
                    <w:div w:id="1041832218">
                      <w:marLeft w:val="240"/>
                      <w:marRight w:val="0"/>
                      <w:marTop w:val="0"/>
                      <w:marBottom w:val="0"/>
                      <w:divBdr>
                        <w:top w:val="none" w:sz="0" w:space="0" w:color="auto"/>
                        <w:left w:val="none" w:sz="0" w:space="0" w:color="auto"/>
                        <w:bottom w:val="none" w:sz="0" w:space="0" w:color="auto"/>
                        <w:right w:val="none" w:sz="0" w:space="0" w:color="auto"/>
                      </w:divBdr>
                    </w:div>
                    <w:div w:id="257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680">
              <w:marLeft w:val="0"/>
              <w:marRight w:val="0"/>
              <w:marTop w:val="0"/>
              <w:marBottom w:val="0"/>
              <w:divBdr>
                <w:top w:val="none" w:sz="0" w:space="0" w:color="auto"/>
                <w:left w:val="none" w:sz="0" w:space="0" w:color="auto"/>
                <w:bottom w:val="none" w:sz="0" w:space="0" w:color="auto"/>
                <w:right w:val="none" w:sz="0" w:space="0" w:color="auto"/>
              </w:divBdr>
            </w:div>
            <w:div w:id="629092969">
              <w:marLeft w:val="0"/>
              <w:marRight w:val="0"/>
              <w:marTop w:val="0"/>
              <w:marBottom w:val="0"/>
              <w:divBdr>
                <w:top w:val="none" w:sz="0" w:space="0" w:color="auto"/>
                <w:left w:val="none" w:sz="0" w:space="0" w:color="auto"/>
                <w:bottom w:val="none" w:sz="0" w:space="0" w:color="auto"/>
                <w:right w:val="none" w:sz="0" w:space="0" w:color="auto"/>
              </w:divBdr>
            </w:div>
            <w:div w:id="2008823750">
              <w:marLeft w:val="0"/>
              <w:marRight w:val="0"/>
              <w:marTop w:val="0"/>
              <w:marBottom w:val="0"/>
              <w:divBdr>
                <w:top w:val="none" w:sz="0" w:space="0" w:color="auto"/>
                <w:left w:val="none" w:sz="0" w:space="0" w:color="auto"/>
                <w:bottom w:val="none" w:sz="0" w:space="0" w:color="auto"/>
                <w:right w:val="none" w:sz="0" w:space="0" w:color="auto"/>
              </w:divBdr>
              <w:divsChild>
                <w:div w:id="727919605">
                  <w:marLeft w:val="0"/>
                  <w:marRight w:val="0"/>
                  <w:marTop w:val="0"/>
                  <w:marBottom w:val="0"/>
                  <w:divBdr>
                    <w:top w:val="none" w:sz="0" w:space="0" w:color="auto"/>
                    <w:left w:val="none" w:sz="0" w:space="0" w:color="auto"/>
                    <w:bottom w:val="none" w:sz="0" w:space="0" w:color="auto"/>
                    <w:right w:val="none" w:sz="0" w:space="0" w:color="auto"/>
                  </w:divBdr>
                  <w:divsChild>
                    <w:div w:id="2118409542">
                      <w:marLeft w:val="0"/>
                      <w:marRight w:val="0"/>
                      <w:marTop w:val="0"/>
                      <w:marBottom w:val="0"/>
                      <w:divBdr>
                        <w:top w:val="none" w:sz="0" w:space="0" w:color="auto"/>
                        <w:left w:val="none" w:sz="0" w:space="0" w:color="auto"/>
                        <w:bottom w:val="none" w:sz="0" w:space="0" w:color="auto"/>
                        <w:right w:val="none" w:sz="0" w:space="0" w:color="auto"/>
                      </w:divBdr>
                    </w:div>
                    <w:div w:id="2012878602">
                      <w:marLeft w:val="240"/>
                      <w:marRight w:val="0"/>
                      <w:marTop w:val="0"/>
                      <w:marBottom w:val="0"/>
                      <w:divBdr>
                        <w:top w:val="none" w:sz="0" w:space="0" w:color="auto"/>
                        <w:left w:val="none" w:sz="0" w:space="0" w:color="auto"/>
                        <w:bottom w:val="none" w:sz="0" w:space="0" w:color="auto"/>
                        <w:right w:val="none" w:sz="0" w:space="0" w:color="auto"/>
                      </w:divBdr>
                    </w:div>
                    <w:div w:id="18256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447">
              <w:marLeft w:val="0"/>
              <w:marRight w:val="0"/>
              <w:marTop w:val="0"/>
              <w:marBottom w:val="0"/>
              <w:divBdr>
                <w:top w:val="none" w:sz="0" w:space="0" w:color="auto"/>
                <w:left w:val="none" w:sz="0" w:space="0" w:color="auto"/>
                <w:bottom w:val="none" w:sz="0" w:space="0" w:color="auto"/>
                <w:right w:val="none" w:sz="0" w:space="0" w:color="auto"/>
              </w:divBdr>
            </w:div>
            <w:div w:id="1113596126">
              <w:marLeft w:val="0"/>
              <w:marRight w:val="0"/>
              <w:marTop w:val="0"/>
              <w:marBottom w:val="0"/>
              <w:divBdr>
                <w:top w:val="none" w:sz="0" w:space="0" w:color="auto"/>
                <w:left w:val="none" w:sz="0" w:space="0" w:color="auto"/>
                <w:bottom w:val="none" w:sz="0" w:space="0" w:color="auto"/>
                <w:right w:val="none" w:sz="0" w:space="0" w:color="auto"/>
              </w:divBdr>
            </w:div>
            <w:div w:id="1927615047">
              <w:marLeft w:val="0"/>
              <w:marRight w:val="0"/>
              <w:marTop w:val="0"/>
              <w:marBottom w:val="0"/>
              <w:divBdr>
                <w:top w:val="none" w:sz="0" w:space="0" w:color="auto"/>
                <w:left w:val="none" w:sz="0" w:space="0" w:color="auto"/>
                <w:bottom w:val="none" w:sz="0" w:space="0" w:color="auto"/>
                <w:right w:val="none" w:sz="0" w:space="0" w:color="auto"/>
              </w:divBdr>
              <w:divsChild>
                <w:div w:id="1552300609">
                  <w:marLeft w:val="0"/>
                  <w:marRight w:val="0"/>
                  <w:marTop w:val="0"/>
                  <w:marBottom w:val="0"/>
                  <w:divBdr>
                    <w:top w:val="none" w:sz="0" w:space="0" w:color="auto"/>
                    <w:left w:val="none" w:sz="0" w:space="0" w:color="auto"/>
                    <w:bottom w:val="none" w:sz="0" w:space="0" w:color="auto"/>
                    <w:right w:val="none" w:sz="0" w:space="0" w:color="auto"/>
                  </w:divBdr>
                  <w:divsChild>
                    <w:div w:id="57557671">
                      <w:marLeft w:val="0"/>
                      <w:marRight w:val="0"/>
                      <w:marTop w:val="0"/>
                      <w:marBottom w:val="0"/>
                      <w:divBdr>
                        <w:top w:val="none" w:sz="0" w:space="0" w:color="auto"/>
                        <w:left w:val="none" w:sz="0" w:space="0" w:color="auto"/>
                        <w:bottom w:val="none" w:sz="0" w:space="0" w:color="auto"/>
                        <w:right w:val="none" w:sz="0" w:space="0" w:color="auto"/>
                      </w:divBdr>
                    </w:div>
                    <w:div w:id="615410318">
                      <w:marLeft w:val="240"/>
                      <w:marRight w:val="0"/>
                      <w:marTop w:val="0"/>
                      <w:marBottom w:val="0"/>
                      <w:divBdr>
                        <w:top w:val="none" w:sz="0" w:space="0" w:color="auto"/>
                        <w:left w:val="none" w:sz="0" w:space="0" w:color="auto"/>
                        <w:bottom w:val="none" w:sz="0" w:space="0" w:color="auto"/>
                        <w:right w:val="none" w:sz="0" w:space="0" w:color="auto"/>
                      </w:divBdr>
                    </w:div>
                    <w:div w:id="1683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870">
              <w:marLeft w:val="0"/>
              <w:marRight w:val="0"/>
              <w:marTop w:val="0"/>
              <w:marBottom w:val="0"/>
              <w:divBdr>
                <w:top w:val="none" w:sz="0" w:space="0" w:color="auto"/>
                <w:left w:val="none" w:sz="0" w:space="0" w:color="auto"/>
                <w:bottom w:val="none" w:sz="0" w:space="0" w:color="auto"/>
                <w:right w:val="none" w:sz="0" w:space="0" w:color="auto"/>
              </w:divBdr>
              <w:divsChild>
                <w:div w:id="157044417">
                  <w:marLeft w:val="0"/>
                  <w:marRight w:val="0"/>
                  <w:marTop w:val="0"/>
                  <w:marBottom w:val="0"/>
                  <w:divBdr>
                    <w:top w:val="none" w:sz="0" w:space="0" w:color="auto"/>
                    <w:left w:val="none" w:sz="0" w:space="0" w:color="auto"/>
                    <w:bottom w:val="none" w:sz="0" w:space="0" w:color="auto"/>
                    <w:right w:val="none" w:sz="0" w:space="0" w:color="auto"/>
                  </w:divBdr>
                  <w:divsChild>
                    <w:div w:id="1295873364">
                      <w:marLeft w:val="0"/>
                      <w:marRight w:val="0"/>
                      <w:marTop w:val="0"/>
                      <w:marBottom w:val="0"/>
                      <w:divBdr>
                        <w:top w:val="none" w:sz="0" w:space="0" w:color="auto"/>
                        <w:left w:val="none" w:sz="0" w:space="0" w:color="auto"/>
                        <w:bottom w:val="none" w:sz="0" w:space="0" w:color="auto"/>
                        <w:right w:val="none" w:sz="0" w:space="0" w:color="auto"/>
                      </w:divBdr>
                    </w:div>
                    <w:div w:id="1246300740">
                      <w:marLeft w:val="240"/>
                      <w:marRight w:val="0"/>
                      <w:marTop w:val="0"/>
                      <w:marBottom w:val="0"/>
                      <w:divBdr>
                        <w:top w:val="none" w:sz="0" w:space="0" w:color="auto"/>
                        <w:left w:val="none" w:sz="0" w:space="0" w:color="auto"/>
                        <w:bottom w:val="none" w:sz="0" w:space="0" w:color="auto"/>
                        <w:right w:val="none" w:sz="0" w:space="0" w:color="auto"/>
                      </w:divBdr>
                    </w:div>
                    <w:div w:id="1409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314">
              <w:marLeft w:val="0"/>
              <w:marRight w:val="0"/>
              <w:marTop w:val="0"/>
              <w:marBottom w:val="0"/>
              <w:divBdr>
                <w:top w:val="none" w:sz="0" w:space="0" w:color="auto"/>
                <w:left w:val="none" w:sz="0" w:space="0" w:color="auto"/>
                <w:bottom w:val="none" w:sz="0" w:space="0" w:color="auto"/>
                <w:right w:val="none" w:sz="0" w:space="0" w:color="auto"/>
              </w:divBdr>
            </w:div>
            <w:div w:id="647973205">
              <w:marLeft w:val="0"/>
              <w:marRight w:val="0"/>
              <w:marTop w:val="0"/>
              <w:marBottom w:val="0"/>
              <w:divBdr>
                <w:top w:val="none" w:sz="0" w:space="0" w:color="auto"/>
                <w:left w:val="none" w:sz="0" w:space="0" w:color="auto"/>
                <w:bottom w:val="none" w:sz="0" w:space="0" w:color="auto"/>
                <w:right w:val="none" w:sz="0" w:space="0" w:color="auto"/>
              </w:divBdr>
              <w:divsChild>
                <w:div w:id="1642231757">
                  <w:marLeft w:val="0"/>
                  <w:marRight w:val="0"/>
                  <w:marTop w:val="0"/>
                  <w:marBottom w:val="0"/>
                  <w:divBdr>
                    <w:top w:val="none" w:sz="0" w:space="0" w:color="auto"/>
                    <w:left w:val="none" w:sz="0" w:space="0" w:color="auto"/>
                    <w:bottom w:val="none" w:sz="0" w:space="0" w:color="auto"/>
                    <w:right w:val="none" w:sz="0" w:space="0" w:color="auto"/>
                  </w:divBdr>
                  <w:divsChild>
                    <w:div w:id="1697267829">
                      <w:marLeft w:val="0"/>
                      <w:marRight w:val="0"/>
                      <w:marTop w:val="0"/>
                      <w:marBottom w:val="0"/>
                      <w:divBdr>
                        <w:top w:val="none" w:sz="0" w:space="0" w:color="auto"/>
                        <w:left w:val="none" w:sz="0" w:space="0" w:color="auto"/>
                        <w:bottom w:val="none" w:sz="0" w:space="0" w:color="auto"/>
                        <w:right w:val="none" w:sz="0" w:space="0" w:color="auto"/>
                      </w:divBdr>
                    </w:div>
                    <w:div w:id="1763914401">
                      <w:marLeft w:val="240"/>
                      <w:marRight w:val="0"/>
                      <w:marTop w:val="0"/>
                      <w:marBottom w:val="0"/>
                      <w:divBdr>
                        <w:top w:val="none" w:sz="0" w:space="0" w:color="auto"/>
                        <w:left w:val="none" w:sz="0" w:space="0" w:color="auto"/>
                        <w:bottom w:val="none" w:sz="0" w:space="0" w:color="auto"/>
                        <w:right w:val="none" w:sz="0" w:space="0" w:color="auto"/>
                      </w:divBdr>
                    </w:div>
                    <w:div w:id="1434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0173">
              <w:marLeft w:val="0"/>
              <w:marRight w:val="0"/>
              <w:marTop w:val="0"/>
              <w:marBottom w:val="0"/>
              <w:divBdr>
                <w:top w:val="none" w:sz="0" w:space="0" w:color="auto"/>
                <w:left w:val="none" w:sz="0" w:space="0" w:color="auto"/>
                <w:bottom w:val="none" w:sz="0" w:space="0" w:color="auto"/>
                <w:right w:val="none" w:sz="0" w:space="0" w:color="auto"/>
              </w:divBdr>
            </w:div>
          </w:divsChild>
        </w:div>
        <w:div w:id="585260648">
          <w:marLeft w:val="0"/>
          <w:marRight w:val="0"/>
          <w:marTop w:val="0"/>
          <w:marBottom w:val="0"/>
          <w:divBdr>
            <w:top w:val="none" w:sz="0" w:space="0" w:color="auto"/>
            <w:left w:val="none" w:sz="0" w:space="0" w:color="auto"/>
            <w:bottom w:val="none" w:sz="0" w:space="0" w:color="auto"/>
            <w:right w:val="none" w:sz="0" w:space="0" w:color="auto"/>
          </w:divBdr>
        </w:div>
      </w:divsChild>
    </w:div>
    <w:div w:id="1866282966">
      <w:bodyDiv w:val="1"/>
      <w:marLeft w:val="0"/>
      <w:marRight w:val="0"/>
      <w:marTop w:val="0"/>
      <w:marBottom w:val="0"/>
      <w:divBdr>
        <w:top w:val="none" w:sz="0" w:space="0" w:color="auto"/>
        <w:left w:val="none" w:sz="0" w:space="0" w:color="auto"/>
        <w:bottom w:val="none" w:sz="0" w:space="0" w:color="auto"/>
        <w:right w:val="none" w:sz="0" w:space="0" w:color="auto"/>
      </w:divBdr>
    </w:div>
    <w:div w:id="19676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189B-A84D-44BA-A416-4D1B28D3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Brokk Toggerson</cp:lastModifiedBy>
  <cp:revision>2</cp:revision>
  <dcterms:created xsi:type="dcterms:W3CDTF">2017-05-25T13:59:00Z</dcterms:created>
  <dcterms:modified xsi:type="dcterms:W3CDTF">2017-05-25T13:59:00Z</dcterms:modified>
</cp:coreProperties>
</file>