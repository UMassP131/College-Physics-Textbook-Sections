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D58475" w14:textId="77777777" w:rsidR="00812432" w:rsidRDefault="00CA2674" w:rsidP="00812432">
      <w:pPr>
        <w:pStyle w:val="Heading1"/>
      </w:pPr>
      <w:r w:rsidRPr="00BC01A6">
        <w:t xml:space="preserve">How Many Digits </w:t>
      </w:r>
      <w:r w:rsidR="00E64E8D">
        <w:t>To Include</w:t>
      </w:r>
    </w:p>
    <w:p w14:paraId="364753A5" w14:textId="77777777" w:rsidR="00CA2674" w:rsidRPr="00812432" w:rsidRDefault="00CA2674" w:rsidP="00812432">
      <w:pPr>
        <w:ind w:firstLine="720"/>
      </w:pPr>
      <w:r w:rsidRPr="00BC01A6">
        <w:t>Here are some simple rules that apply whenever you are writing down a number:</w:t>
      </w:r>
    </w:p>
    <w:bookmarkStart w:id="0" w:name="intro_many"/>
    <w:bookmarkEnd w:id="0"/>
    <w:p w14:paraId="6960C44B" w14:textId="77777777" w:rsidR="00CA2674" w:rsidRPr="00BC01A6" w:rsidRDefault="00CA2674" w:rsidP="00CA2674">
      <w:pPr>
        <w:rPr>
          <w:iCs/>
        </w:rPr>
      </w:pPr>
      <w:r w:rsidRPr="00BC01A6">
        <w:rPr>
          <w:iCs/>
        </w:rPr>
        <w:fldChar w:fldCharType="begin"/>
      </w:r>
      <w:r w:rsidRPr="00BC01A6">
        <w:rPr>
          <w:iCs/>
        </w:rPr>
        <w:instrText xml:space="preserve"> HYPERLINK "http://www.av8n.com/physics/uncertainty.htm" \l "intro-many" </w:instrText>
      </w:r>
      <w:r w:rsidRPr="00BC01A6">
        <w:rPr>
          <w:iCs/>
        </w:rPr>
        <w:fldChar w:fldCharType="separate"/>
      </w:r>
      <w:r w:rsidRPr="00BC01A6">
        <w:rPr>
          <w:rStyle w:val="Hyperlink"/>
          <w:iCs/>
        </w:rPr>
        <w:t>1</w:t>
      </w:r>
      <w:r w:rsidRPr="00BC01A6">
        <w:rPr>
          <w:iCs/>
        </w:rPr>
        <w:fldChar w:fldCharType="end"/>
      </w:r>
      <w:r w:rsidRPr="00BC01A6">
        <w:rPr>
          <w:iCs/>
        </w:rPr>
        <w:t xml:space="preserve"> Use many enough digits to avoid unintended loss of information.</w:t>
      </w:r>
    </w:p>
    <w:bookmarkStart w:id="1" w:name="intro_few"/>
    <w:bookmarkEnd w:id="1"/>
    <w:p w14:paraId="40576BE7" w14:textId="77777777" w:rsidR="00CA2674" w:rsidRDefault="00CA2674" w:rsidP="00CA2674">
      <w:pPr>
        <w:rPr>
          <w:iCs/>
        </w:rPr>
      </w:pPr>
      <w:r w:rsidRPr="00BC01A6">
        <w:rPr>
          <w:iCs/>
        </w:rPr>
        <w:fldChar w:fldCharType="begin"/>
      </w:r>
      <w:r w:rsidRPr="00BC01A6">
        <w:rPr>
          <w:iCs/>
        </w:rPr>
        <w:instrText xml:space="preserve"> HYPERLINK "http://www.av8n.com/physics/uncertainty.htm" \l "intro-few" </w:instrText>
      </w:r>
      <w:r w:rsidRPr="00BC01A6">
        <w:rPr>
          <w:iCs/>
        </w:rPr>
        <w:fldChar w:fldCharType="separate"/>
      </w:r>
      <w:r w:rsidRPr="00BC01A6">
        <w:rPr>
          <w:rStyle w:val="Hyperlink"/>
          <w:iCs/>
        </w:rPr>
        <w:t>2</w:t>
      </w:r>
      <w:r w:rsidRPr="00BC01A6">
        <w:rPr>
          <w:iCs/>
        </w:rPr>
        <w:fldChar w:fldCharType="end"/>
      </w:r>
      <w:r w:rsidRPr="00BC01A6">
        <w:rPr>
          <w:iCs/>
        </w:rPr>
        <w:t xml:space="preserve">. Use few enough digits to be reasonably convenient. </w:t>
      </w:r>
    </w:p>
    <w:p w14:paraId="74D36404" w14:textId="77777777" w:rsidR="00CA2674" w:rsidRPr="00BC01A6" w:rsidRDefault="00CA2674" w:rsidP="00CA2674">
      <w:pPr>
        <w:rPr>
          <w:i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A2674" w:rsidRPr="00BC01A6" w14:paraId="5A3E1BEA" w14:textId="77777777" w:rsidTr="001F3EF1">
        <w:trPr>
          <w:trHeight w:val="1143"/>
          <w:tblCellSpacing w:w="15" w:type="dxa"/>
        </w:trPr>
        <w:tc>
          <w:tcPr>
            <w:tcW w:w="0" w:type="auto"/>
            <w:shd w:val="clear" w:color="auto" w:fill="D8D8FF"/>
            <w:tcMar>
              <w:top w:w="240" w:type="dxa"/>
              <w:left w:w="240" w:type="dxa"/>
              <w:bottom w:w="240" w:type="dxa"/>
              <w:right w:w="240" w:type="dxa"/>
            </w:tcMar>
            <w:vAlign w:val="center"/>
            <w:hideMark/>
          </w:tcPr>
          <w:p w14:paraId="6CB0EB41" w14:textId="77777777" w:rsidR="00CA2674" w:rsidRPr="00BC01A6" w:rsidRDefault="00CA2674" w:rsidP="00D75B16">
            <w:pPr>
              <w:rPr>
                <w:iCs/>
              </w:rPr>
            </w:pPr>
            <w:r w:rsidRPr="00BC01A6">
              <w:rPr>
                <w:b/>
                <w:bCs/>
                <w:iCs/>
              </w:rPr>
              <w:t>Important note:</w:t>
            </w:r>
            <w:r w:rsidRPr="00BC01A6">
              <w:rPr>
                <w:iCs/>
              </w:rPr>
              <w:t xml:space="preserve"> The previous two sentences tell you everything you need to know for most purposes, including real-life situations as well as academic situations at every level from primary school up to and including introductory college level. </w:t>
            </w:r>
          </w:p>
        </w:tc>
      </w:tr>
    </w:tbl>
    <w:p w14:paraId="1BC1D13A" w14:textId="77777777" w:rsidR="00CA2674" w:rsidRDefault="00CA2674" w:rsidP="00CA2674">
      <w:pPr>
        <w:rPr>
          <w:iCs/>
        </w:rPr>
      </w:pPr>
      <w:bookmarkStart w:id="2" w:name="intro_calculator_store"/>
      <w:bookmarkEnd w:id="2"/>
    </w:p>
    <w:p w14:paraId="75846327" w14:textId="77777777" w:rsidR="00CA2674" w:rsidRPr="00BC01A6" w:rsidRDefault="00411394" w:rsidP="00CA2674">
      <w:pPr>
        <w:rPr>
          <w:iCs/>
        </w:rPr>
      </w:pPr>
      <w:hyperlink r:id="rId8" w:anchor="intro-calculator-store" w:history="1">
        <w:r w:rsidR="00CA2674" w:rsidRPr="00BC01A6">
          <w:rPr>
            <w:rStyle w:val="Hyperlink"/>
            <w:iCs/>
          </w:rPr>
          <w:t>3</w:t>
        </w:r>
      </w:hyperlink>
      <w:r w:rsidR="00CA2674" w:rsidRPr="00BC01A6">
        <w:rPr>
          <w:iCs/>
        </w:rPr>
        <w:t xml:space="preserve">. When using a calculator, it is good practice to leave intermediate results in the machine. This is simultaneously more accurate and more convenient than writing them down and then keying them in again. </w:t>
      </w:r>
    </w:p>
    <w:p w14:paraId="72DCBB23" w14:textId="77777777" w:rsidR="00CA2674" w:rsidRDefault="00CA2674" w:rsidP="00CA2674">
      <w:pPr>
        <w:rPr>
          <w:iCs/>
        </w:rPr>
      </w:pPr>
    </w:p>
    <w:p w14:paraId="1904242E" w14:textId="77777777" w:rsidR="00CA2674" w:rsidRPr="00BC01A6" w:rsidRDefault="00CA2674" w:rsidP="00812432">
      <w:pPr>
        <w:ind w:firstLine="720"/>
        <w:rPr>
          <w:iCs/>
        </w:rPr>
      </w:pPr>
      <w:r w:rsidRPr="00BC01A6">
        <w:rPr>
          <w:iCs/>
        </w:rPr>
        <w:t xml:space="preserve">Seriously: The primary rule is to use plenty of digits. You hardly even need to think about it. Too many is vastly better than too few. To say the same thing the other way: If you ever have more digits than you need </w:t>
      </w:r>
      <w:r w:rsidRPr="00BC01A6">
        <w:rPr>
          <w:i/>
          <w:iCs/>
        </w:rPr>
        <w:t>and</w:t>
      </w:r>
      <w:r w:rsidRPr="00BC01A6">
        <w:rPr>
          <w:iCs/>
        </w:rPr>
        <w:t xml:space="preserve"> they are causing major inconvenience, then you can think about reducing the number of digits.</w:t>
      </w:r>
    </w:p>
    <w:p w14:paraId="4EECB2EE" w14:textId="77777777" w:rsidR="00CA2674" w:rsidRPr="00CA2674" w:rsidRDefault="00CA2674" w:rsidP="00CA2674">
      <w:pPr>
        <w:rPr>
          <w:rFonts w:ascii="Bell MT" w:hAnsi="Bell MT"/>
          <w:iCs/>
        </w:rPr>
      </w:pPr>
      <w:r w:rsidRPr="00CA2674">
        <w:rPr>
          <w:rFonts w:ascii="Bell MT" w:hAnsi="Bell MT"/>
          <w:iCs/>
        </w:rPr>
        <w:t>.</w:t>
      </w:r>
    </w:p>
    <w:p w14:paraId="69993378" w14:textId="77777777" w:rsidR="00812432" w:rsidRPr="00812432" w:rsidRDefault="00E64E8D" w:rsidP="00812432">
      <w:pPr>
        <w:pStyle w:val="Heading1"/>
      </w:pPr>
      <w:bookmarkStart w:id="3" w:name="sec_intro_unc"/>
      <w:bookmarkEnd w:id="3"/>
      <w:r>
        <w:t>When to Write Down Uncertainty</w:t>
      </w:r>
    </w:p>
    <w:p w14:paraId="355868B9" w14:textId="77777777" w:rsidR="00CA2674" w:rsidRPr="00812432" w:rsidRDefault="00CA2674" w:rsidP="00812432">
      <w:pPr>
        <w:ind w:firstLine="360"/>
        <w:rPr>
          <w:rFonts w:cstheme="minorHAnsi"/>
          <w:iCs/>
        </w:rPr>
      </w:pPr>
      <w:bookmarkStart w:id="4" w:name="intro_zero_uncertainty"/>
      <w:bookmarkEnd w:id="4"/>
      <w:r w:rsidRPr="00812432">
        <w:rPr>
          <w:rFonts w:cstheme="minorHAnsi"/>
          <w:iCs/>
        </w:rPr>
        <w:t xml:space="preserve">In many cases, when you write down a number, you need not </w:t>
      </w:r>
      <w:r w:rsidRPr="00812432">
        <w:rPr>
          <w:rFonts w:cstheme="minorHAnsi"/>
          <w:i/>
          <w:iCs/>
        </w:rPr>
        <w:t>and should not</w:t>
      </w:r>
      <w:r w:rsidRPr="00812432">
        <w:rPr>
          <w:rFonts w:cstheme="minorHAnsi"/>
          <w:iCs/>
        </w:rPr>
        <w:t xml:space="preserve"> associate it with any notion of uncertainty.</w:t>
      </w:r>
    </w:p>
    <w:p w14:paraId="1BB64ACA" w14:textId="77777777" w:rsidR="00CA2674" w:rsidRPr="00812432" w:rsidRDefault="00CA2674" w:rsidP="00CA2674">
      <w:pPr>
        <w:numPr>
          <w:ilvl w:val="0"/>
          <w:numId w:val="9"/>
        </w:numPr>
        <w:spacing w:after="0" w:line="312" w:lineRule="auto"/>
        <w:jc w:val="both"/>
        <w:rPr>
          <w:rFonts w:cstheme="minorHAnsi"/>
          <w:iCs/>
        </w:rPr>
      </w:pPr>
      <w:r w:rsidRPr="00812432">
        <w:rPr>
          <w:rFonts w:cstheme="minorHAnsi"/>
          <w:iCs/>
        </w:rPr>
        <w:t>One way this can happen is if you have a number with zero uncertainty. If you roll a pair of dice and observe five spots, the number of spots is 5. This is a raw data point, with no uncertainty whatsoever. So just write down the number. Similarly, the number of centimeters per inch is 2.54, by definition, with no uncertainty whatsoever. Again: just write down the number.</w:t>
      </w:r>
    </w:p>
    <w:p w14:paraId="3B5FE918" w14:textId="77777777" w:rsidR="00CA2674" w:rsidRPr="00812432" w:rsidRDefault="00CA2674" w:rsidP="00CA2674">
      <w:pPr>
        <w:numPr>
          <w:ilvl w:val="0"/>
          <w:numId w:val="9"/>
        </w:numPr>
        <w:spacing w:after="0" w:line="312" w:lineRule="auto"/>
        <w:jc w:val="both"/>
        <w:rPr>
          <w:rFonts w:cstheme="minorHAnsi"/>
          <w:iCs/>
        </w:rPr>
      </w:pPr>
      <w:r w:rsidRPr="00812432">
        <w:rPr>
          <w:rFonts w:cstheme="minorHAnsi"/>
          <w:iCs/>
        </w:rPr>
        <w:t xml:space="preserve">Another possibility is that there is a cooked data blob, which in principle must have “some” uncertainty, but the uncertainty is too small to be interesting. It is insignificant. It is unimportant. It is immaterial. There are plenty of situations a moderately rough approximation is sufficient. There are even some situations where an </w:t>
      </w:r>
      <w:r w:rsidRPr="00812432">
        <w:rPr>
          <w:rFonts w:cstheme="minorHAnsi"/>
          <w:i/>
          <w:iCs/>
        </w:rPr>
        <w:t>extremely</w:t>
      </w:r>
      <w:r w:rsidRPr="00812432">
        <w:rPr>
          <w:rFonts w:cstheme="minorHAnsi"/>
          <w:iCs/>
        </w:rPr>
        <w:t xml:space="preserve"> rough approximation is called for, as in so-called “Fermi” problems. </w:t>
      </w:r>
    </w:p>
    <w:p w14:paraId="697E2305" w14:textId="77777777" w:rsidR="00CA2674" w:rsidRPr="00812432" w:rsidRDefault="00CA2674" w:rsidP="00CA2674">
      <w:pPr>
        <w:rPr>
          <w:rFonts w:cstheme="minorHAnsi"/>
          <w:iCs/>
        </w:rPr>
      </w:pPr>
      <w:r w:rsidRPr="00812432">
        <w:rPr>
          <w:rFonts w:cstheme="minorHAnsi"/>
          <w:iCs/>
        </w:rPr>
        <w:t>Along the same lines, here is a less-extreme example that arises in the introductory chemistry class. Suppose the assignment is to balance the equation for the combustion of gasoline, namely</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3114"/>
        <w:gridCol w:w="967"/>
      </w:tblGrid>
      <w:tr w:rsidR="00CA2674" w:rsidRPr="00812432" w14:paraId="026EF23E" w14:textId="77777777" w:rsidTr="00D75B1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4"/>
              <w:gridCol w:w="110"/>
              <w:gridCol w:w="260"/>
              <w:gridCol w:w="110"/>
              <w:gridCol w:w="1265"/>
            </w:tblGrid>
            <w:tr w:rsidR="00CA2674" w:rsidRPr="00812432" w14:paraId="2CF95CD8" w14:textId="77777777" w:rsidTr="00D75B16">
              <w:trPr>
                <w:tblCellSpacing w:w="15" w:type="dxa"/>
              </w:trPr>
              <w:tc>
                <w:tcPr>
                  <w:tcW w:w="0" w:type="auto"/>
                  <w:noWrap/>
                  <w:vAlign w:val="center"/>
                  <w:hideMark/>
                </w:tcPr>
                <w:p w14:paraId="271266D6" w14:textId="77777777" w:rsidR="00CA2674" w:rsidRPr="00812432" w:rsidRDefault="00CA2674" w:rsidP="00D75B16">
                  <w:pPr>
                    <w:rPr>
                      <w:rFonts w:cstheme="minorHAnsi"/>
                      <w:iCs/>
                    </w:rPr>
                  </w:pPr>
                  <w:bookmarkStart w:id="5" w:name="eq_gasoline"/>
                  <w:bookmarkEnd w:id="5"/>
                  <w:r w:rsidRPr="00812432">
                    <w:rPr>
                      <w:rFonts w:cstheme="minorHAnsi"/>
                      <w:i/>
                      <w:iCs/>
                    </w:rPr>
                    <w:lastRenderedPageBreak/>
                    <w:t>a</w:t>
                  </w:r>
                  <w:r w:rsidRPr="00812432">
                    <w:rPr>
                      <w:rFonts w:cstheme="minorHAnsi"/>
                      <w:iCs/>
                    </w:rPr>
                    <w:t> C</w:t>
                  </w:r>
                  <w:r w:rsidRPr="00812432">
                    <w:rPr>
                      <w:rFonts w:cstheme="minorHAnsi"/>
                      <w:iCs/>
                      <w:vertAlign w:val="subscript"/>
                    </w:rPr>
                    <w:t>8</w:t>
                  </w:r>
                  <w:r w:rsidRPr="00812432">
                    <w:rPr>
                      <w:rFonts w:cstheme="minorHAnsi"/>
                      <w:iCs/>
                    </w:rPr>
                    <w:t>H</w:t>
                  </w:r>
                  <w:r w:rsidRPr="00812432">
                    <w:rPr>
                      <w:rFonts w:cstheme="minorHAnsi"/>
                      <w:iCs/>
                      <w:vertAlign w:val="subscript"/>
                    </w:rPr>
                    <w:t>18</w:t>
                  </w:r>
                  <w:r w:rsidRPr="00812432">
                    <w:rPr>
                      <w:rFonts w:cstheme="minorHAnsi"/>
                      <w:iCs/>
                    </w:rPr>
                    <w:t> + </w:t>
                  </w:r>
                  <w:r w:rsidRPr="00812432">
                    <w:rPr>
                      <w:rFonts w:cstheme="minorHAnsi"/>
                      <w:i/>
                      <w:iCs/>
                    </w:rPr>
                    <w:t>b</w:t>
                  </w:r>
                  <w:r w:rsidRPr="00812432">
                    <w:rPr>
                      <w:rFonts w:cstheme="minorHAnsi"/>
                      <w:iCs/>
                    </w:rPr>
                    <w:t> O</w:t>
                  </w:r>
                  <w:r w:rsidRPr="00812432">
                    <w:rPr>
                      <w:rFonts w:cstheme="minorHAnsi"/>
                      <w:iCs/>
                      <w:vertAlign w:val="subscript"/>
                    </w:rPr>
                    <w:t>2</w:t>
                  </w:r>
                </w:p>
              </w:tc>
              <w:tc>
                <w:tcPr>
                  <w:tcW w:w="0" w:type="auto"/>
                  <w:noWrap/>
                  <w:vAlign w:val="center"/>
                  <w:hideMark/>
                </w:tcPr>
                <w:p w14:paraId="07FFE86D" w14:textId="77777777" w:rsidR="00CA2674" w:rsidRPr="00812432" w:rsidRDefault="00CA2674" w:rsidP="00D75B16">
                  <w:pPr>
                    <w:rPr>
                      <w:rFonts w:cstheme="minorHAnsi"/>
                      <w:iCs/>
                    </w:rPr>
                  </w:pPr>
                  <w:r w:rsidRPr="00812432">
                    <w:rPr>
                      <w:rFonts w:cstheme="minorHAnsi"/>
                      <w:iCs/>
                    </w:rPr>
                    <w:t> </w:t>
                  </w:r>
                </w:p>
              </w:tc>
              <w:tc>
                <w:tcPr>
                  <w:tcW w:w="0" w:type="auto"/>
                  <w:noWrap/>
                  <w:vAlign w:val="center"/>
                  <w:hideMark/>
                </w:tcPr>
                <w:p w14:paraId="7F84586A" w14:textId="77777777" w:rsidR="00CA2674" w:rsidRPr="00812432" w:rsidRDefault="00CA2674" w:rsidP="00D75B16">
                  <w:pPr>
                    <w:rPr>
                      <w:rFonts w:cstheme="minorHAnsi"/>
                      <w:iCs/>
                    </w:rPr>
                  </w:pPr>
                  <w:r w:rsidRPr="00812432">
                    <w:rPr>
                      <w:rFonts w:cstheme="minorHAnsi"/>
                      <w:iCs/>
                    </w:rPr>
                    <w:t>→</w:t>
                  </w:r>
                </w:p>
              </w:tc>
              <w:tc>
                <w:tcPr>
                  <w:tcW w:w="0" w:type="auto"/>
                  <w:noWrap/>
                  <w:vAlign w:val="center"/>
                  <w:hideMark/>
                </w:tcPr>
                <w:p w14:paraId="1340CAE7" w14:textId="77777777" w:rsidR="00CA2674" w:rsidRPr="00812432" w:rsidRDefault="00CA2674" w:rsidP="00D75B16">
                  <w:pPr>
                    <w:rPr>
                      <w:rFonts w:cstheme="minorHAnsi"/>
                      <w:iCs/>
                    </w:rPr>
                  </w:pPr>
                  <w:r w:rsidRPr="00812432">
                    <w:rPr>
                      <w:rFonts w:cstheme="minorHAnsi"/>
                      <w:iCs/>
                    </w:rPr>
                    <w:t> </w:t>
                  </w:r>
                </w:p>
              </w:tc>
              <w:tc>
                <w:tcPr>
                  <w:tcW w:w="0" w:type="auto"/>
                  <w:noWrap/>
                  <w:vAlign w:val="center"/>
                  <w:hideMark/>
                </w:tcPr>
                <w:p w14:paraId="37B4C514" w14:textId="77777777" w:rsidR="00CA2674" w:rsidRPr="00812432" w:rsidRDefault="00CA2674" w:rsidP="00D75B16">
                  <w:pPr>
                    <w:rPr>
                      <w:rFonts w:cstheme="minorHAnsi"/>
                      <w:iCs/>
                    </w:rPr>
                  </w:pPr>
                  <w:r w:rsidRPr="00812432">
                    <w:rPr>
                      <w:rFonts w:cstheme="minorHAnsi"/>
                      <w:i/>
                      <w:iCs/>
                    </w:rPr>
                    <w:t>x</w:t>
                  </w:r>
                  <w:r w:rsidRPr="00812432">
                    <w:rPr>
                      <w:rFonts w:cstheme="minorHAnsi"/>
                      <w:iCs/>
                    </w:rPr>
                    <w:t> CO</w:t>
                  </w:r>
                  <w:r w:rsidRPr="00812432">
                    <w:rPr>
                      <w:rFonts w:cstheme="minorHAnsi"/>
                      <w:iCs/>
                      <w:vertAlign w:val="subscript"/>
                    </w:rPr>
                    <w:t>2</w:t>
                  </w:r>
                  <w:r w:rsidRPr="00812432">
                    <w:rPr>
                      <w:rFonts w:cstheme="minorHAnsi"/>
                      <w:iCs/>
                    </w:rPr>
                    <w:t> + </w:t>
                  </w:r>
                  <w:r w:rsidRPr="00812432">
                    <w:rPr>
                      <w:rFonts w:cstheme="minorHAnsi"/>
                      <w:i/>
                      <w:iCs/>
                    </w:rPr>
                    <w:t>y</w:t>
                  </w:r>
                  <w:r w:rsidRPr="00812432">
                    <w:rPr>
                      <w:rFonts w:cstheme="minorHAnsi"/>
                      <w:iCs/>
                    </w:rPr>
                    <w:t> H</w:t>
                  </w:r>
                  <w:r w:rsidRPr="00812432">
                    <w:rPr>
                      <w:rFonts w:cstheme="minorHAnsi"/>
                      <w:iCs/>
                      <w:vertAlign w:val="subscript"/>
                    </w:rPr>
                    <w:t>2</w:t>
                  </w:r>
                  <w:r w:rsidRPr="00812432">
                    <w:rPr>
                      <w:rFonts w:cstheme="minorHAnsi"/>
                      <w:iCs/>
                    </w:rPr>
                    <w:t xml:space="preserve">O </w:t>
                  </w:r>
                </w:p>
              </w:tc>
            </w:tr>
          </w:tbl>
          <w:p w14:paraId="756B965E" w14:textId="77777777" w:rsidR="00CA2674" w:rsidRPr="00812432" w:rsidRDefault="00CA2674" w:rsidP="00D75B16">
            <w:pPr>
              <w:rPr>
                <w:rFonts w:cstheme="minorHAnsi"/>
                <w:iCs/>
              </w:rPr>
            </w:pPr>
          </w:p>
        </w:tc>
        <w:tc>
          <w:tcPr>
            <w:tcW w:w="0" w:type="auto"/>
            <w:vAlign w:val="center"/>
            <w:hideMark/>
          </w:tcPr>
          <w:p w14:paraId="3B74946D" w14:textId="77777777" w:rsidR="00CA2674" w:rsidRPr="00812432" w:rsidRDefault="00CA2674" w:rsidP="00D75B16">
            <w:pPr>
              <w:rPr>
                <w:rFonts w:cstheme="minorHAnsi"/>
                <w:iCs/>
              </w:rPr>
            </w:pPr>
            <w:r w:rsidRPr="00812432">
              <w:rPr>
                <w:rFonts w:cstheme="minorHAnsi"/>
                <w:iCs/>
              </w:rPr>
              <w:t>             (</w:t>
            </w:r>
            <w:hyperlink r:id="rId9" w:anchor="eq-gasoline" w:history="1">
              <w:r w:rsidRPr="00812432">
                <w:rPr>
                  <w:rStyle w:val="Hyperlink"/>
                  <w:rFonts w:cstheme="minorHAnsi"/>
                  <w:iCs/>
                </w:rPr>
                <w:t>1</w:t>
              </w:r>
            </w:hyperlink>
            <w:r w:rsidRPr="00812432">
              <w:rPr>
                <w:rFonts w:cstheme="minorHAnsi"/>
                <w:iCs/>
              </w:rPr>
              <w:t xml:space="preserve">) </w:t>
            </w:r>
          </w:p>
        </w:tc>
      </w:tr>
    </w:tbl>
    <w:p w14:paraId="754FE36D" w14:textId="77777777" w:rsidR="00CA2674" w:rsidRPr="00812432" w:rsidRDefault="00CA2674" w:rsidP="00CA2674">
      <w:pPr>
        <w:rPr>
          <w:rFonts w:cstheme="minorHAnsi"/>
          <w:iCs/>
        </w:rPr>
      </w:pPr>
      <w:r w:rsidRPr="00812432">
        <w:rPr>
          <w:rFonts w:cstheme="minorHAnsi"/>
          <w:iCs/>
        </w:rPr>
        <w:t xml:space="preserve">by finding numerical values for the coefficients </w:t>
      </w:r>
      <w:r w:rsidRPr="00812432">
        <w:rPr>
          <w:rFonts w:cstheme="minorHAnsi"/>
          <w:i/>
          <w:iCs/>
        </w:rPr>
        <w:t>a</w:t>
      </w:r>
      <w:r w:rsidRPr="00812432">
        <w:rPr>
          <w:rFonts w:cstheme="minorHAnsi"/>
          <w:iCs/>
        </w:rPr>
        <w:t xml:space="preserve">, </w:t>
      </w:r>
      <w:r w:rsidRPr="00812432">
        <w:rPr>
          <w:rFonts w:cstheme="minorHAnsi"/>
          <w:i/>
          <w:iCs/>
        </w:rPr>
        <w:t>b</w:t>
      </w:r>
      <w:r w:rsidRPr="00812432">
        <w:rPr>
          <w:rFonts w:cstheme="minorHAnsi"/>
          <w:iCs/>
        </w:rPr>
        <w:t xml:space="preserve">, </w:t>
      </w:r>
      <w:r w:rsidRPr="00812432">
        <w:rPr>
          <w:rFonts w:cstheme="minorHAnsi"/>
          <w:i/>
          <w:iCs/>
        </w:rPr>
        <w:t>x</w:t>
      </w:r>
      <w:r w:rsidRPr="00812432">
        <w:rPr>
          <w:rFonts w:cstheme="minorHAnsi"/>
          <w:iCs/>
        </w:rPr>
        <w:t xml:space="preserve">, and </w:t>
      </w:r>
      <w:r w:rsidRPr="00812432">
        <w:rPr>
          <w:rFonts w:cstheme="minorHAnsi"/>
          <w:i/>
          <w:iCs/>
        </w:rPr>
        <w:t>y</w:t>
      </w:r>
      <w:r w:rsidRPr="00812432">
        <w:rPr>
          <w:rFonts w:cstheme="minorHAnsi"/>
          <w:iCs/>
        </w:rPr>
        <w:t>. The conventional answer is (</w:t>
      </w:r>
      <w:r w:rsidRPr="00812432">
        <w:rPr>
          <w:rFonts w:cstheme="minorHAnsi"/>
          <w:i/>
          <w:iCs/>
        </w:rPr>
        <w:t>a</w:t>
      </w:r>
      <w:r w:rsidRPr="00812432">
        <w:rPr>
          <w:rFonts w:cstheme="minorHAnsi"/>
          <w:iCs/>
        </w:rPr>
        <w:t xml:space="preserve">, </w:t>
      </w:r>
      <w:r w:rsidRPr="00812432">
        <w:rPr>
          <w:rFonts w:cstheme="minorHAnsi"/>
          <w:i/>
          <w:iCs/>
        </w:rPr>
        <w:t>b</w:t>
      </w:r>
      <w:r w:rsidRPr="00812432">
        <w:rPr>
          <w:rFonts w:cstheme="minorHAnsi"/>
          <w:iCs/>
        </w:rPr>
        <w:t xml:space="preserve">, </w:t>
      </w:r>
      <w:r w:rsidRPr="00812432">
        <w:rPr>
          <w:rFonts w:cstheme="minorHAnsi"/>
          <w:i/>
          <w:iCs/>
        </w:rPr>
        <w:t>x</w:t>
      </w:r>
      <w:r w:rsidRPr="00812432">
        <w:rPr>
          <w:rFonts w:cstheme="minorHAnsi"/>
          <w:iCs/>
        </w:rPr>
        <w:t xml:space="preserve">, </w:t>
      </w:r>
      <w:r w:rsidRPr="00812432">
        <w:rPr>
          <w:rFonts w:cstheme="minorHAnsi"/>
          <w:i/>
          <w:iCs/>
        </w:rPr>
        <w:t>y</w:t>
      </w:r>
      <w:r w:rsidRPr="00812432">
        <w:rPr>
          <w:rFonts w:cstheme="minorHAnsi"/>
          <w:iCs/>
        </w:rPr>
        <w:t>) = (2, 25, 16, 18). The outcome of the real reaction must have “some” uncertainty, because there will generally be some nonidealities, including the presence of other molecules such as CO or C</w:t>
      </w:r>
      <w:r w:rsidRPr="00812432">
        <w:rPr>
          <w:rFonts w:cstheme="minorHAnsi"/>
          <w:iCs/>
          <w:vertAlign w:val="subscript"/>
        </w:rPr>
        <w:t>60</w:t>
      </w:r>
      <w:r w:rsidRPr="00812432">
        <w:rPr>
          <w:rFonts w:cstheme="minorHAnsi"/>
          <w:iCs/>
        </w:rPr>
        <w:t>, not to mention NO</w:t>
      </w:r>
      <w:r w:rsidRPr="00812432">
        <w:rPr>
          <w:rFonts w:cstheme="minorHAnsi"/>
          <w:iCs/>
          <w:vertAlign w:val="subscript"/>
        </w:rPr>
        <w:t>2</w:t>
      </w:r>
      <w:r w:rsidRPr="00812432">
        <w:rPr>
          <w:rFonts w:cstheme="minorHAnsi"/>
          <w:iCs/>
        </w:rPr>
        <w:t xml:space="preserve"> or whatever. However, my point is that we don’t necessarily care about these nonidealities. We can perfectly well find the idealized solution to the idealized equation and postpone worrying about the nonidealities and uncertainties until much, much later.</w:t>
      </w:r>
    </w:p>
    <w:p w14:paraId="14D4C191" w14:textId="6466EC8F" w:rsidR="00CA2674" w:rsidRPr="00812432" w:rsidRDefault="00CA2674" w:rsidP="00812432">
      <w:pPr>
        <w:ind w:firstLine="720"/>
        <w:rPr>
          <w:rFonts w:cstheme="minorHAnsi"/>
          <w:iCs/>
        </w:rPr>
      </w:pPr>
      <w:r w:rsidRPr="00812432">
        <w:rPr>
          <w:rFonts w:cstheme="minorHAnsi"/>
          <w:iCs/>
        </w:rPr>
        <w:t xml:space="preserve">As another example, suppose you use a digital stopwatch to measure some event, and the reading is 1.234 seconds. We call this number the </w:t>
      </w:r>
      <w:r w:rsidRPr="00812432">
        <w:rPr>
          <w:rFonts w:cstheme="minorHAnsi"/>
          <w:i/>
          <w:iCs/>
        </w:rPr>
        <w:t>indicated</w:t>
      </w:r>
      <w:r w:rsidRPr="00812432">
        <w:rPr>
          <w:rFonts w:cstheme="minorHAnsi"/>
          <w:iCs/>
        </w:rPr>
        <w:t xml:space="preserve"> time, and we distinguish it from the </w:t>
      </w:r>
      <w:r w:rsidRPr="00812432">
        <w:rPr>
          <w:rFonts w:cstheme="minorHAnsi"/>
          <w:i/>
          <w:iCs/>
        </w:rPr>
        <w:t>true</w:t>
      </w:r>
      <w:r w:rsidRPr="00812432">
        <w:rPr>
          <w:rFonts w:cstheme="minorHAnsi"/>
          <w:iCs/>
        </w:rPr>
        <w:t xml:space="preserve"> time of the event. In principle, there is no chance that the indicated time will be exactly equal to the true time</w:t>
      </w:r>
      <w:ins w:id="6" w:author="David Nguyen" w:date="2017-06-06T14:21:00Z">
        <w:r w:rsidR="00AA69B9">
          <w:rPr>
            <w:rFonts w:cstheme="minorHAnsi"/>
            <w:iCs/>
          </w:rPr>
          <w:t>;</w:t>
        </w:r>
      </w:ins>
      <w:r w:rsidRPr="00812432">
        <w:rPr>
          <w:rFonts w:cstheme="minorHAnsi"/>
          <w:iCs/>
        </w:rPr>
        <w:t xml:space="preserve"> </w:t>
      </w:r>
      <w:del w:id="7" w:author="David Nguyen" w:date="2017-06-06T14:21:00Z">
        <w:r w:rsidRPr="00812432" w:rsidDel="009E1B7D">
          <w:rPr>
            <w:rFonts w:cstheme="minorHAnsi"/>
            <w:iCs/>
          </w:rPr>
          <w:delText>(</w:delText>
        </w:r>
        <w:r w:rsidRPr="00812432" w:rsidDel="00AA69B9">
          <w:rPr>
            <w:rFonts w:cstheme="minorHAnsi"/>
            <w:iCs/>
          </w:rPr>
          <w:delText xml:space="preserve">since </w:delText>
        </w:r>
      </w:del>
      <w:r w:rsidRPr="00812432">
        <w:rPr>
          <w:rFonts w:cstheme="minorHAnsi"/>
          <w:iCs/>
        </w:rPr>
        <w:t xml:space="preserve">true time is a </w:t>
      </w:r>
      <w:r w:rsidRPr="00AA69B9">
        <w:rPr>
          <w:rFonts w:cstheme="minorHAnsi"/>
          <w:i/>
          <w:iCs/>
          <w:rPrChange w:id="8" w:author="David Nguyen" w:date="2017-06-06T14:23:00Z">
            <w:rPr>
              <w:rFonts w:cstheme="minorHAnsi"/>
              <w:iCs/>
            </w:rPr>
          </w:rPrChange>
        </w:rPr>
        <w:t>continuous variable</w:t>
      </w:r>
      <w:ins w:id="9" w:author="David Nguyen" w:date="2017-06-06T14:21:00Z">
        <w:r w:rsidR="00AA69B9">
          <w:rPr>
            <w:rFonts w:cstheme="minorHAnsi"/>
            <w:iCs/>
          </w:rPr>
          <w:t>, which means that it can take on an infinite amount of values, such as 1.234, 1.2341, 1.23406, 1.2360000009, and so on</w:t>
        </w:r>
      </w:ins>
      <w:r w:rsidRPr="00812432">
        <w:rPr>
          <w:rFonts w:cstheme="minorHAnsi"/>
          <w:iCs/>
        </w:rPr>
        <w:t xml:space="preserve">, whereas the indicated time is </w:t>
      </w:r>
      <w:r w:rsidRPr="00AA69B9">
        <w:rPr>
          <w:rFonts w:cstheme="minorHAnsi"/>
          <w:i/>
          <w:iCs/>
          <w:rPrChange w:id="10" w:author="David Nguyen" w:date="2017-06-06T14:23:00Z">
            <w:rPr>
              <w:rFonts w:cstheme="minorHAnsi"/>
              <w:iCs/>
            </w:rPr>
          </w:rPrChange>
        </w:rPr>
        <w:t>quantized</w:t>
      </w:r>
      <w:ins w:id="11" w:author="David Nguyen" w:date="2017-06-06T14:22:00Z">
        <w:r w:rsidR="00AA69B9">
          <w:rPr>
            <w:rFonts w:cstheme="minorHAnsi"/>
            <w:iCs/>
          </w:rPr>
          <w:t>, which means that it can only take on certain values, such as, if you have a stopwatch with only three decimal places, you can have 1.234 and 1.235, but no values in between, such as 1.2347</w:t>
        </w:r>
      </w:ins>
      <w:del w:id="12" w:author="David Nguyen" w:date="2017-06-06T14:22:00Z">
        <w:r w:rsidRPr="00812432" w:rsidDel="00AA69B9">
          <w:rPr>
            <w:rFonts w:cstheme="minorHAnsi"/>
            <w:iCs/>
          </w:rPr>
          <w:delText>)</w:delText>
        </w:r>
      </w:del>
      <w:r w:rsidRPr="00812432">
        <w:rPr>
          <w:rFonts w:cstheme="minorHAnsi"/>
          <w:iCs/>
        </w:rPr>
        <w:t>. However, in many cases you may decide that it is close enough, in which case you should just write down the indicated reading and not worry about the quantization error.</w:t>
      </w:r>
    </w:p>
    <w:p w14:paraId="4112908C" w14:textId="77777777" w:rsidR="00CA2674" w:rsidRPr="00812432" w:rsidRDefault="00CA2674" w:rsidP="00812432">
      <w:pPr>
        <w:ind w:firstLine="720"/>
        <w:rPr>
          <w:rFonts w:cstheme="minorHAnsi"/>
          <w:iCs/>
        </w:rPr>
      </w:pPr>
      <w:bookmarkStart w:id="13" w:name="intro_imagined"/>
      <w:bookmarkEnd w:id="13"/>
      <w:r w:rsidRPr="00812432">
        <w:rPr>
          <w:rFonts w:cstheme="minorHAnsi"/>
          <w:iCs/>
        </w:rPr>
        <w:t xml:space="preserve">Let us continue with the stopwatch example. Suppose we make two observations. The first reading is 1.234 seconds, and the second reading is just the same, namely 1.234 seconds. Meanwhile, however, you may believe that if you repeated the experiment many times, the resulting set of readings would have some amount of scatter, namely </w:t>
      </w:r>
      <m:oMath>
        <m:r>
          <w:rPr>
            <w:rFonts w:ascii="Cambria Math" w:hAnsi="Cambria Math" w:cstheme="minorHAnsi"/>
          </w:rPr>
          <m:t>±</m:t>
        </m:r>
      </m:oMath>
      <w:r w:rsidRPr="00812432">
        <w:rPr>
          <w:rFonts w:cstheme="minorHAnsi"/>
          <w:iCs/>
        </w:rPr>
        <w:t xml:space="preserve">0.01 seconds. The two observations that we actually have don’t show any scatter at all, so your estimate of the uncertainty remains hypothetical and theoretical. Theoretical information is still information, and should be written down in the lab book, plain and simple. For example, you might write a sentence that says “Intuition suggests the timing data is reproducible </w:t>
      </w:r>
      <m:oMath>
        <m:r>
          <w:rPr>
            <w:rFonts w:ascii="Cambria Math" w:hAnsi="Cambria Math" w:cstheme="minorHAnsi"/>
          </w:rPr>
          <m:t>±</m:t>
        </m:r>
      </m:oMath>
      <w:r w:rsidRPr="00812432">
        <w:rPr>
          <w:rFonts w:cstheme="minorHAnsi"/>
          <w:iCs/>
        </w:rPr>
        <w:t>0.01 seconds.” It would be even better to include some explanation of why you think so. The principle is simple: Write down what you know. Say what you mean, and mean what you say.</w:t>
      </w:r>
      <w:bookmarkStart w:id="14" w:name="intro_point_by_point"/>
      <w:bookmarkEnd w:id="14"/>
      <w:r w:rsidR="00812432">
        <w:rPr>
          <w:rFonts w:cstheme="minorHAnsi"/>
          <w:iCs/>
        </w:rPr>
        <w:t xml:space="preserve"> </w:t>
      </w:r>
      <w:r w:rsidRPr="00812432">
        <w:rPr>
          <w:rFonts w:cstheme="minorHAnsi"/>
          <w:iCs/>
        </w:rPr>
        <w:t>The same principle applies to the indicated values. The recommend practice is to write down each indicated value, as-is, plain and simple.</w:t>
      </w:r>
    </w:p>
    <w:p w14:paraId="00401F88" w14:textId="77777777" w:rsidR="00812432" w:rsidRPr="00812432" w:rsidRDefault="00CA2674" w:rsidP="00812432">
      <w:pPr>
        <w:ind w:firstLine="720"/>
        <w:rPr>
          <w:rFonts w:cstheme="minorHAnsi"/>
          <w:iCs/>
        </w:rPr>
      </w:pPr>
      <w:r w:rsidRPr="00812432">
        <w:rPr>
          <w:rFonts w:cstheme="minorHAnsi"/>
          <w:iCs/>
        </w:rPr>
        <w:t>You are not trying write down the true values. You don’t know the true values (except insofar as the indicated values represent them, indirectly</w:t>
      </w:r>
      <w:r w:rsidR="00812432" w:rsidRPr="00812432">
        <w:rPr>
          <w:rFonts w:cstheme="minorHAnsi"/>
          <w:iCs/>
        </w:rPr>
        <w:t>)</w:t>
      </w:r>
      <w:r w:rsidRPr="00812432">
        <w:rPr>
          <w:rFonts w:cstheme="minorHAnsi"/>
          <w:iCs/>
        </w:rPr>
        <w:t xml:space="preserve">. You don’t need to know the true values, so don’t worry about it. The rule is: </w:t>
      </w:r>
      <w:r w:rsidRPr="00812432">
        <w:rPr>
          <w:rFonts w:cstheme="minorHAnsi"/>
          <w:i/>
          <w:iCs/>
        </w:rPr>
        <w:t>Write down what you know.</w:t>
      </w:r>
      <w:r w:rsidRPr="00812432">
        <w:rPr>
          <w:rFonts w:cstheme="minorHAnsi"/>
          <w:iCs/>
        </w:rPr>
        <w:t xml:space="preserve"> So write down the indicated value.</w:t>
      </w:r>
      <w:r w:rsidR="00812432">
        <w:rPr>
          <w:rFonts w:cstheme="minorHAnsi"/>
          <w:iCs/>
        </w:rPr>
        <w:t xml:space="preserve"> </w:t>
      </w:r>
      <w:r w:rsidRPr="00812432">
        <w:rPr>
          <w:rFonts w:cstheme="minorHAnsi"/>
          <w:iCs/>
        </w:rPr>
        <w:t xml:space="preserve">Also: You are not obliged to attribute any uncertainty to the numbers you write down. Normal lab-book entries do not express an uncertainty using </w:t>
      </w:r>
      <w:r w:rsidRPr="00812432">
        <w:rPr>
          <w:rFonts w:cstheme="minorHAnsi"/>
          <w:i/>
          <w:iCs/>
        </w:rPr>
        <w:t>A</w:t>
      </w:r>
      <m:oMath>
        <m:r>
          <w:rPr>
            <w:rFonts w:ascii="Cambria Math" w:hAnsi="Cambria Math" w:cstheme="minorHAnsi"/>
          </w:rPr>
          <m:t>±</m:t>
        </m:r>
      </m:oMath>
      <w:r w:rsidRPr="00812432">
        <w:rPr>
          <w:rFonts w:cstheme="minorHAnsi"/>
          <w:i/>
          <w:iCs/>
        </w:rPr>
        <w:t>B</w:t>
      </w:r>
      <w:r w:rsidRPr="00812432">
        <w:rPr>
          <w:rFonts w:cstheme="minorHAnsi"/>
          <w:iCs/>
        </w:rPr>
        <w:t xml:space="preserve"> notation or otherwise, and they do not “imply” an uncertainty using sig figs or otherwise. We are always uncertain about the true value, but we aren’t writing down the true value, so that’s not a concern</w:t>
      </w:r>
      <w:r w:rsidR="00812432" w:rsidRPr="00812432">
        <w:rPr>
          <w:rFonts w:cstheme="minorHAnsi"/>
          <w:iCs/>
        </w:rPr>
        <w:t>.</w:t>
      </w:r>
    </w:p>
    <w:p w14:paraId="370661A0" w14:textId="77777777" w:rsidR="00CA2674" w:rsidRPr="00812432" w:rsidRDefault="00CA2674" w:rsidP="00812432">
      <w:pPr>
        <w:ind w:firstLine="720"/>
        <w:rPr>
          <w:rFonts w:cstheme="minorHAnsi"/>
          <w:iCs/>
        </w:rPr>
      </w:pPr>
      <w:r w:rsidRPr="00812432">
        <w:rPr>
          <w:rFonts w:cstheme="minorHAnsi"/>
          <w:iCs/>
        </w:rPr>
        <w:t>Some people say there must be some uncertainty “associated” with the number you write down, and of course there is, indirectly, in the sense that the indicated value is “associated” with some range of true values. We are always uncertain about the true value, but that does not mean we are uncertain about the indicated value. These things are “associated” ... but they are not the same thing.</w:t>
      </w:r>
    </w:p>
    <w:p w14:paraId="0ADBF9F7" w14:textId="77777777" w:rsidR="00CA2674" w:rsidRPr="00812432" w:rsidRDefault="00CA2674" w:rsidP="00812432">
      <w:pPr>
        <w:ind w:firstLine="720"/>
        <w:rPr>
          <w:rFonts w:cstheme="minorHAnsi"/>
          <w:iCs/>
        </w:rPr>
      </w:pPr>
      <w:r w:rsidRPr="00812432">
        <w:rPr>
          <w:rFonts w:cstheme="minorHAnsi"/>
          <w:iCs/>
        </w:rPr>
        <w:lastRenderedPageBreak/>
        <w:t xml:space="preserve">In a well-designed experiment, things like readability and quantization error usually do not make a large contribution to the overall uncertainty anyway. Please do not confuse such things with “the” uncertainty. </w:t>
      </w:r>
    </w:p>
    <w:p w14:paraId="34113B7E" w14:textId="77777777" w:rsidR="00CA2674" w:rsidRPr="00812432" w:rsidRDefault="00CA2674" w:rsidP="00812432">
      <w:pPr>
        <w:ind w:firstLine="720"/>
        <w:rPr>
          <w:rFonts w:cstheme="minorHAnsi"/>
          <w:iCs/>
        </w:rPr>
      </w:pPr>
      <w:bookmarkStart w:id="15" w:name="intro_keep_original"/>
      <w:bookmarkEnd w:id="15"/>
      <w:r w:rsidRPr="00812432">
        <w:rPr>
          <w:rFonts w:cstheme="minorHAnsi"/>
          <w:iCs/>
        </w:rPr>
        <w:t>It is usually a good practice to keep all the original data. When reading an instrument, read it as precisely as the instrument permits, and write down the reading “as is” ... without any conversions, any roundoff, or anything else</w:t>
      </w:r>
      <w:r w:rsidR="00812432" w:rsidRPr="00812432">
        <w:rPr>
          <w:rFonts w:cstheme="minorHAnsi"/>
          <w:iCs/>
        </w:rPr>
        <w:t>.</w:t>
      </w:r>
      <w:r w:rsidRPr="00812432">
        <w:rPr>
          <w:rFonts w:cstheme="minorHAnsi"/>
          <w:iCs/>
        </w:rPr>
        <w:t xml:space="preserve"> </w:t>
      </w:r>
    </w:p>
    <w:p w14:paraId="1424248C" w14:textId="77777777" w:rsidR="00CA2674" w:rsidRPr="00812432" w:rsidRDefault="00CA2674" w:rsidP="00CA2674">
      <w:pPr>
        <w:rPr>
          <w:rFonts w:cstheme="minorHAnsi"/>
          <w:iCs/>
        </w:rPr>
      </w:pPr>
    </w:p>
    <w:p w14:paraId="499AC52F" w14:textId="77777777" w:rsidR="00CA2674" w:rsidRPr="00812432" w:rsidRDefault="00E64E8D" w:rsidP="00812432">
      <w:pPr>
        <w:pStyle w:val="Heading1"/>
      </w:pPr>
      <w:bookmarkStart w:id="16" w:name="sec_execsum_sigfig"/>
      <w:bookmarkEnd w:id="16"/>
      <w:r>
        <w:t>Why We’re Not Using Significant Figures</w:t>
      </w:r>
    </w:p>
    <w:p w14:paraId="518B6A00" w14:textId="77777777" w:rsidR="00CA2674" w:rsidRPr="00812432" w:rsidRDefault="00CA2674" w:rsidP="00812432">
      <w:pPr>
        <w:ind w:firstLine="720"/>
        <w:rPr>
          <w:rFonts w:cstheme="minorHAnsi"/>
          <w:iCs/>
        </w:rPr>
      </w:pPr>
      <w:bookmarkStart w:id="17" w:name="intro_sig_figs_wrong"/>
      <w:bookmarkEnd w:id="17"/>
      <w:r w:rsidRPr="00812432">
        <w:rPr>
          <w:rFonts w:cstheme="minorHAnsi"/>
          <w:iCs/>
        </w:rPr>
        <w:t>No matter what you are trying to do, significant figures are the wrong way to do it.</w:t>
      </w:r>
    </w:p>
    <w:p w14:paraId="6C6E583D" w14:textId="77777777" w:rsidR="00CA2674" w:rsidRPr="00812432" w:rsidRDefault="00CA2674" w:rsidP="00CA2674">
      <w:pPr>
        <w:rPr>
          <w:rFonts w:cstheme="minorHAnsi"/>
          <w:iCs/>
        </w:rPr>
      </w:pPr>
      <w:r w:rsidRPr="00812432">
        <w:rPr>
          <w:rFonts w:cstheme="minorHAnsi"/>
          <w:iCs/>
        </w:rPr>
        <w:t>When writing, do not use the number of digits to imply anything about the uncertainty. If you want to describe a distribution, describe it explicitly, perhaps using expressions such as 1.234</w:t>
      </w:r>
      <m:oMath>
        <m:r>
          <w:rPr>
            <w:rFonts w:ascii="Cambria Math" w:hAnsi="Cambria Math" w:cstheme="minorHAnsi"/>
          </w:rPr>
          <m:t>±</m:t>
        </m:r>
      </m:oMath>
      <w:r w:rsidRPr="00812432">
        <w:rPr>
          <w:rFonts w:cstheme="minorHAnsi"/>
          <w:iCs/>
        </w:rPr>
        <w:t>0.055</w:t>
      </w:r>
      <w:r w:rsidR="00812432" w:rsidRPr="00812432">
        <w:rPr>
          <w:rFonts w:cstheme="minorHAnsi"/>
          <w:iCs/>
        </w:rPr>
        <w:t>.</w:t>
      </w:r>
    </w:p>
    <w:p w14:paraId="603C1EFC" w14:textId="77777777" w:rsidR="00CA2674" w:rsidRPr="00812432" w:rsidRDefault="00CA2674" w:rsidP="00812432">
      <w:pPr>
        <w:ind w:firstLine="720"/>
        <w:rPr>
          <w:rFonts w:cstheme="minorHAnsi"/>
          <w:iCs/>
        </w:rPr>
      </w:pPr>
      <w:r w:rsidRPr="00812432">
        <w:rPr>
          <w:rFonts w:cstheme="minorHAnsi"/>
          <w:iCs/>
        </w:rPr>
        <w:t>When reading, do not assume the number of digits tells you anything about the overall uncertainty, accuracy, precision, tolerance, or anything else, unless you are absolutely sure that’s what the writer intended ... and even then, beware that the meaning is very unclear.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3"/>
        <w:gridCol w:w="324"/>
      </w:tblGrid>
      <w:tr w:rsidR="00CA2674" w:rsidRPr="00812432" w14:paraId="25AF0764" w14:textId="77777777" w:rsidTr="00D75B16">
        <w:trPr>
          <w:tblCellSpacing w:w="15" w:type="dxa"/>
        </w:trPr>
        <w:tc>
          <w:tcPr>
            <w:tcW w:w="0" w:type="auto"/>
            <w:noWrap/>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8"/>
            </w:tblGrid>
            <w:tr w:rsidR="00CA2674" w:rsidRPr="00812432" w14:paraId="418CB3B0" w14:textId="77777777" w:rsidTr="00D75B16">
              <w:trPr>
                <w:tblCellSpacing w:w="15" w:type="dxa"/>
              </w:trPr>
              <w:tc>
                <w:tcPr>
                  <w:tcW w:w="0" w:type="auto"/>
                  <w:noWrap/>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118"/>
                  </w:tblGrid>
                  <w:tr w:rsidR="00CA2674" w:rsidRPr="00812432" w14:paraId="5400B4CF" w14:textId="77777777" w:rsidTr="00D75B16">
                    <w:trPr>
                      <w:tblCellSpacing w:w="15" w:type="dxa"/>
                      <w:jc w:val="center"/>
                    </w:trPr>
                    <w:tc>
                      <w:tcPr>
                        <w:tcW w:w="0" w:type="auto"/>
                        <w:shd w:val="clear" w:color="auto" w:fill="FFFFD8"/>
                        <w:tcMar>
                          <w:top w:w="240" w:type="dxa"/>
                          <w:left w:w="240" w:type="dxa"/>
                          <w:bottom w:w="240" w:type="dxa"/>
                          <w:right w:w="240" w:type="dxa"/>
                        </w:tcMar>
                        <w:vAlign w:val="center"/>
                        <w:hideMark/>
                      </w:tcPr>
                      <w:p w14:paraId="7D7D8914" w14:textId="77777777" w:rsidR="00CA2674" w:rsidRPr="00812432" w:rsidRDefault="00CA2674" w:rsidP="00D75B16">
                        <w:pPr>
                          <w:rPr>
                            <w:rFonts w:cstheme="minorHAnsi"/>
                            <w:iCs/>
                          </w:rPr>
                        </w:pPr>
                        <w:bookmarkStart w:id="18" w:name="hi_care"/>
                        <w:bookmarkEnd w:id="18"/>
                        <w:r w:rsidRPr="00812432">
                          <w:rPr>
                            <w:rFonts w:cstheme="minorHAnsi"/>
                            <w:iCs/>
                          </w:rPr>
                          <w:t xml:space="preserve">People who care about their data don’t use sig figs. </w:t>
                        </w:r>
                      </w:p>
                    </w:tc>
                  </w:tr>
                </w:tbl>
                <w:p w14:paraId="3A253C72" w14:textId="77777777" w:rsidR="00CA2674" w:rsidRPr="00812432" w:rsidRDefault="00CA2674" w:rsidP="00D75B16">
                  <w:pPr>
                    <w:rPr>
                      <w:rFonts w:cstheme="minorHAnsi"/>
                      <w:iCs/>
                    </w:rPr>
                  </w:pPr>
                </w:p>
              </w:tc>
            </w:tr>
          </w:tbl>
          <w:p w14:paraId="4DD62B59" w14:textId="77777777" w:rsidR="00CA2674" w:rsidRPr="00812432" w:rsidRDefault="00CA2674" w:rsidP="00D75B16">
            <w:pPr>
              <w:rPr>
                <w:rFonts w:cstheme="minorHAnsi"/>
                <w:iCs/>
              </w:rPr>
            </w:pPr>
          </w:p>
        </w:tc>
        <w:tc>
          <w:tcPr>
            <w:tcW w:w="0" w:type="auto"/>
            <w:noWrap/>
            <w:vAlign w:val="center"/>
            <w:hideMark/>
          </w:tcPr>
          <w:p w14:paraId="2C49C8F4" w14:textId="77777777" w:rsidR="00CA2674" w:rsidRPr="00812432" w:rsidRDefault="00CA2674" w:rsidP="00D75B16">
            <w:pPr>
              <w:rPr>
                <w:rFonts w:cstheme="minorHAnsi"/>
                <w:iCs/>
              </w:rPr>
            </w:pPr>
            <w:r w:rsidRPr="00812432">
              <w:rPr>
                <w:rFonts w:cstheme="minorHAnsi"/>
                <w:iCs/>
              </w:rPr>
              <w:t>    </w:t>
            </w:r>
            <w:hyperlink r:id="rId10" w:anchor="hi-care" w:history="1">
              <w:r w:rsidRPr="00812432">
                <w:rPr>
                  <w:rStyle w:val="Hyperlink"/>
                  <w:rFonts w:cstheme="minorHAnsi"/>
                  <w:iCs/>
                </w:rPr>
                <w:t> </w:t>
              </w:r>
            </w:hyperlink>
            <w:r w:rsidRPr="00812432">
              <w:rPr>
                <w:rFonts w:cstheme="minorHAnsi"/>
                <w:iCs/>
              </w:rPr>
              <w:t xml:space="preserve"> </w:t>
            </w:r>
          </w:p>
        </w:tc>
      </w:tr>
    </w:tbl>
    <w:p w14:paraId="46BB5D7F" w14:textId="77777777" w:rsidR="00CA2674" w:rsidRPr="00812432" w:rsidRDefault="00CA2674" w:rsidP="00CA2674">
      <w:pPr>
        <w:rPr>
          <w:rFonts w:cstheme="minorHAnsi"/>
          <w:iCs/>
        </w:rPr>
      </w:pPr>
      <w:r w:rsidRPr="00812432">
        <w:rPr>
          <w:rFonts w:cstheme="minorHAnsi"/>
          <w:iCs/>
        </w:rPr>
        <w:t>Significant-digit dogma destroys your data and messes up your thinking in many ways, including:</w:t>
      </w:r>
    </w:p>
    <w:p w14:paraId="1CFEA6A2" w14:textId="77777777" w:rsidR="00CA2674" w:rsidRPr="00812432" w:rsidRDefault="00CA2674">
      <w:pPr>
        <w:numPr>
          <w:ilvl w:val="0"/>
          <w:numId w:val="11"/>
        </w:numPr>
        <w:spacing w:after="0" w:line="312" w:lineRule="auto"/>
        <w:jc w:val="both"/>
        <w:rPr>
          <w:rFonts w:cstheme="minorHAnsi"/>
          <w:iCs/>
        </w:rPr>
        <w:pPrChange w:id="19" w:author="David Nguyen" w:date="2017-06-06T15:06:00Z">
          <w:pPr>
            <w:numPr>
              <w:numId w:val="1"/>
            </w:numPr>
            <w:tabs>
              <w:tab w:val="num" w:pos="720"/>
            </w:tabs>
            <w:spacing w:after="0" w:line="312" w:lineRule="auto"/>
            <w:ind w:left="720" w:hanging="360"/>
            <w:jc w:val="both"/>
          </w:pPr>
        </w:pPrChange>
      </w:pPr>
      <w:commentRangeStart w:id="20"/>
      <w:r w:rsidRPr="00812432">
        <w:rPr>
          <w:rFonts w:cstheme="minorHAnsi"/>
          <w:iCs/>
        </w:rPr>
        <w:t xml:space="preserve">Given a distribution that can be described by an expression such as </w:t>
      </w:r>
      <w:r w:rsidRPr="00812432">
        <w:rPr>
          <w:rFonts w:cstheme="minorHAnsi"/>
          <w:i/>
          <w:iCs/>
        </w:rPr>
        <w:t>A</w:t>
      </w:r>
      <m:oMath>
        <m:r>
          <w:rPr>
            <w:rFonts w:ascii="Cambria Math" w:hAnsi="Cambria Math" w:cstheme="minorHAnsi"/>
          </w:rPr>
          <m:t>±</m:t>
        </m:r>
      </m:oMath>
      <w:r w:rsidRPr="00812432">
        <w:rPr>
          <w:rFonts w:cstheme="minorHAnsi"/>
          <w:i/>
          <w:iCs/>
        </w:rPr>
        <w:t>B</w:t>
      </w:r>
      <w:r w:rsidRPr="00812432">
        <w:rPr>
          <w:rFonts w:cstheme="minorHAnsi"/>
          <w:iCs/>
        </w:rPr>
        <w:t>, such as 1.234</w:t>
      </w:r>
      <m:oMath>
        <m:r>
          <w:rPr>
            <w:rFonts w:ascii="Cambria Math" w:hAnsi="Cambria Math" w:cstheme="minorHAnsi"/>
          </w:rPr>
          <m:t>±</m:t>
        </m:r>
      </m:oMath>
      <w:r w:rsidRPr="00812432">
        <w:rPr>
          <w:rFonts w:cstheme="minorHAnsi"/>
          <w:iCs/>
        </w:rPr>
        <w:t xml:space="preserve">0.055, converting it to sig figs gives you an excessively crude and erratic representation of the uncertainty, </w:t>
      </w:r>
      <w:r w:rsidRPr="00812432">
        <w:rPr>
          <w:rFonts w:cstheme="minorHAnsi"/>
          <w:i/>
          <w:iCs/>
        </w:rPr>
        <w:t>B</w:t>
      </w:r>
      <w:r w:rsidRPr="00812432">
        <w:rPr>
          <w:rFonts w:cstheme="minorHAnsi"/>
          <w:iCs/>
        </w:rPr>
        <w:t xml:space="preserve">. </w:t>
      </w:r>
    </w:p>
    <w:p w14:paraId="704B51FE" w14:textId="77777777" w:rsidR="00CA2674" w:rsidRPr="00812432" w:rsidRDefault="00CA2674">
      <w:pPr>
        <w:numPr>
          <w:ilvl w:val="0"/>
          <w:numId w:val="11"/>
        </w:numPr>
        <w:spacing w:after="0" w:line="312" w:lineRule="auto"/>
        <w:jc w:val="both"/>
        <w:rPr>
          <w:rFonts w:cstheme="minorHAnsi"/>
          <w:iCs/>
        </w:rPr>
        <w:pPrChange w:id="21" w:author="David Nguyen" w:date="2017-06-06T15:06:00Z">
          <w:pPr>
            <w:numPr>
              <w:numId w:val="1"/>
            </w:numPr>
            <w:tabs>
              <w:tab w:val="num" w:pos="720"/>
            </w:tabs>
            <w:spacing w:after="0" w:line="312" w:lineRule="auto"/>
            <w:ind w:left="720" w:hanging="360"/>
            <w:jc w:val="both"/>
          </w:pPr>
        </w:pPrChange>
      </w:pPr>
      <w:r w:rsidRPr="00812432">
        <w:rPr>
          <w:rFonts w:cstheme="minorHAnsi"/>
          <w:iCs/>
        </w:rPr>
        <w:t xml:space="preserve">Converting to sig figs also causes excessive roundoff error in the nominal value, </w:t>
      </w:r>
      <w:r w:rsidRPr="00812432">
        <w:rPr>
          <w:rFonts w:cstheme="minorHAnsi"/>
          <w:i/>
          <w:iCs/>
        </w:rPr>
        <w:t>A</w:t>
      </w:r>
      <w:r w:rsidRPr="00812432">
        <w:rPr>
          <w:rFonts w:cstheme="minorHAnsi"/>
          <w:iCs/>
        </w:rPr>
        <w:t>. This is a big problem.</w:t>
      </w:r>
    </w:p>
    <w:p w14:paraId="14955F82" w14:textId="77777777" w:rsidR="00CA2674" w:rsidRPr="00812432" w:rsidRDefault="00CA2674">
      <w:pPr>
        <w:numPr>
          <w:ilvl w:val="0"/>
          <w:numId w:val="11"/>
        </w:numPr>
        <w:spacing w:after="0" w:line="312" w:lineRule="auto"/>
        <w:jc w:val="both"/>
        <w:rPr>
          <w:rFonts w:cstheme="minorHAnsi"/>
          <w:iCs/>
        </w:rPr>
        <w:pPrChange w:id="22" w:author="David Nguyen" w:date="2017-06-06T15:06:00Z">
          <w:pPr>
            <w:numPr>
              <w:numId w:val="1"/>
            </w:numPr>
            <w:tabs>
              <w:tab w:val="num" w:pos="720"/>
            </w:tabs>
            <w:spacing w:after="0" w:line="312" w:lineRule="auto"/>
            <w:ind w:left="720" w:hanging="360"/>
            <w:jc w:val="both"/>
          </w:pPr>
        </w:pPrChange>
      </w:pPr>
      <w:r w:rsidRPr="00812432">
        <w:rPr>
          <w:rFonts w:cstheme="minorHAnsi"/>
          <w:iCs/>
        </w:rPr>
        <w:t xml:space="preserve">Sig figs cause people to misunderstand the distinction between roundoff error and uncertainty. </w:t>
      </w:r>
    </w:p>
    <w:p w14:paraId="417DB6CC" w14:textId="77777777" w:rsidR="00CA2674" w:rsidRPr="00812432" w:rsidRDefault="00CA2674">
      <w:pPr>
        <w:numPr>
          <w:ilvl w:val="0"/>
          <w:numId w:val="11"/>
        </w:numPr>
        <w:spacing w:after="0" w:line="312" w:lineRule="auto"/>
        <w:jc w:val="both"/>
        <w:rPr>
          <w:rFonts w:cstheme="minorHAnsi"/>
          <w:iCs/>
        </w:rPr>
        <w:pPrChange w:id="23" w:author="David Nguyen" w:date="2017-06-06T15:06:00Z">
          <w:pPr>
            <w:numPr>
              <w:numId w:val="1"/>
            </w:numPr>
            <w:tabs>
              <w:tab w:val="num" w:pos="720"/>
            </w:tabs>
            <w:spacing w:after="0" w:line="312" w:lineRule="auto"/>
            <w:ind w:left="720" w:hanging="360"/>
            <w:jc w:val="both"/>
          </w:pPr>
        </w:pPrChange>
      </w:pPr>
      <w:r w:rsidRPr="00812432">
        <w:rPr>
          <w:rFonts w:cstheme="minorHAnsi"/>
          <w:iCs/>
        </w:rPr>
        <w:t>Sig figs cause people to misunderstand the distinction between uncertainty and significance.</w:t>
      </w:r>
      <w:r w:rsidR="00812432" w:rsidRPr="00812432">
        <w:rPr>
          <w:rFonts w:cstheme="minorHAnsi"/>
          <w:iCs/>
        </w:rPr>
        <w:t xml:space="preserve"> </w:t>
      </w:r>
      <w:r w:rsidRPr="00812432">
        <w:rPr>
          <w:rFonts w:cstheme="minorHAnsi"/>
          <w:iCs/>
        </w:rPr>
        <w:t xml:space="preserve">Sig figs cause people to misunderstand the distinction between the </w:t>
      </w:r>
      <w:r w:rsidRPr="00812432">
        <w:rPr>
          <w:rFonts w:cstheme="minorHAnsi"/>
          <w:i/>
          <w:iCs/>
        </w:rPr>
        <w:t>indicated value</w:t>
      </w:r>
      <w:r w:rsidRPr="00812432">
        <w:rPr>
          <w:rFonts w:cstheme="minorHAnsi"/>
          <w:iCs/>
        </w:rPr>
        <w:t xml:space="preserve"> and the corresponding range of </w:t>
      </w:r>
      <w:r w:rsidRPr="00812432">
        <w:rPr>
          <w:rFonts w:cstheme="minorHAnsi"/>
          <w:i/>
          <w:iCs/>
        </w:rPr>
        <w:t>true values</w:t>
      </w:r>
      <w:r w:rsidR="00812432" w:rsidRPr="00812432">
        <w:rPr>
          <w:rFonts w:cstheme="minorHAnsi"/>
          <w:iCs/>
        </w:rPr>
        <w:t>.</w:t>
      </w:r>
    </w:p>
    <w:p w14:paraId="0EDA8F46" w14:textId="77777777" w:rsidR="00CA2674" w:rsidRPr="00812432" w:rsidRDefault="00CA2674">
      <w:pPr>
        <w:numPr>
          <w:ilvl w:val="0"/>
          <w:numId w:val="11"/>
        </w:numPr>
        <w:spacing w:after="0" w:line="312" w:lineRule="auto"/>
        <w:jc w:val="both"/>
        <w:rPr>
          <w:rFonts w:cstheme="minorHAnsi"/>
          <w:iCs/>
        </w:rPr>
        <w:pPrChange w:id="24" w:author="David Nguyen" w:date="2017-06-06T15:06:00Z">
          <w:pPr>
            <w:numPr>
              <w:numId w:val="1"/>
            </w:numPr>
            <w:tabs>
              <w:tab w:val="num" w:pos="720"/>
            </w:tabs>
            <w:spacing w:after="0" w:line="312" w:lineRule="auto"/>
            <w:ind w:left="720" w:hanging="360"/>
            <w:jc w:val="both"/>
          </w:pPr>
        </w:pPrChange>
      </w:pPr>
      <w:r w:rsidRPr="00812432">
        <w:rPr>
          <w:rFonts w:cstheme="minorHAnsi"/>
          <w:iCs/>
        </w:rPr>
        <w:t xml:space="preserve">Sig figs cause people to misunderstand the distinction between distributions and numbers. Distributions have width, whereas numbers don’t. Uncertainty is necessarily associated with some distribution, not with any particular point that might have been drawn from the distribution. </w:t>
      </w:r>
    </w:p>
    <w:p w14:paraId="71B717C4" w14:textId="77777777" w:rsidR="00CA2674" w:rsidRPr="00812432" w:rsidRDefault="00CA2674">
      <w:pPr>
        <w:numPr>
          <w:ilvl w:val="0"/>
          <w:numId w:val="11"/>
        </w:numPr>
        <w:spacing w:after="0" w:line="312" w:lineRule="auto"/>
        <w:jc w:val="both"/>
        <w:rPr>
          <w:rFonts w:cstheme="minorHAnsi"/>
          <w:iCs/>
        </w:rPr>
        <w:pPrChange w:id="25" w:author="David Nguyen" w:date="2017-06-06T15:06:00Z">
          <w:pPr>
            <w:numPr>
              <w:numId w:val="1"/>
            </w:numPr>
            <w:tabs>
              <w:tab w:val="num" w:pos="720"/>
            </w:tabs>
            <w:spacing w:after="0" w:line="312" w:lineRule="auto"/>
            <w:ind w:left="720" w:hanging="360"/>
            <w:jc w:val="both"/>
          </w:pPr>
        </w:pPrChange>
      </w:pPr>
      <w:r w:rsidRPr="00812432">
        <w:rPr>
          <w:rFonts w:cstheme="minorHAnsi"/>
          <w:iCs/>
        </w:rPr>
        <w:t>As a consequence, sig figs make people hesitate to write down numbers. They think they need to know the amount of supposedly “associated” uncertainty before they can write the number, when in fact they don’t. Very commonly, there simply isn’t any “associated” uncertainty anyway</w:t>
      </w:r>
      <w:r w:rsidR="00812432" w:rsidRPr="00812432">
        <w:rPr>
          <w:rFonts w:cstheme="minorHAnsi"/>
          <w:iCs/>
        </w:rPr>
        <w:t>.</w:t>
      </w:r>
    </w:p>
    <w:p w14:paraId="1817A1E8" w14:textId="77777777" w:rsidR="00CA2674" w:rsidRPr="00812432" w:rsidRDefault="00CA2674">
      <w:pPr>
        <w:numPr>
          <w:ilvl w:val="0"/>
          <w:numId w:val="11"/>
        </w:numPr>
        <w:spacing w:after="0" w:line="312" w:lineRule="auto"/>
        <w:jc w:val="both"/>
        <w:rPr>
          <w:rFonts w:cstheme="minorHAnsi"/>
          <w:iCs/>
        </w:rPr>
        <w:pPrChange w:id="26" w:author="David Nguyen" w:date="2017-06-06T15:06:00Z">
          <w:pPr>
            <w:numPr>
              <w:numId w:val="1"/>
            </w:numPr>
            <w:tabs>
              <w:tab w:val="num" w:pos="720"/>
            </w:tabs>
            <w:spacing w:after="0" w:line="312" w:lineRule="auto"/>
            <w:ind w:left="720" w:hanging="360"/>
            <w:jc w:val="both"/>
          </w:pPr>
        </w:pPrChange>
      </w:pPr>
      <w:r w:rsidRPr="00812432">
        <w:rPr>
          <w:rFonts w:cstheme="minorHAnsi"/>
          <w:iCs/>
        </w:rPr>
        <w:t>Sig figs weaken people’s understanding of the axioms of the decimal numeral system.</w:t>
      </w:r>
      <w:commentRangeEnd w:id="20"/>
      <w:r w:rsidR="00280F73">
        <w:rPr>
          <w:rStyle w:val="CommentReference"/>
        </w:rPr>
        <w:commentReference w:id="20"/>
      </w:r>
    </w:p>
    <w:p w14:paraId="5DAB03BE" w14:textId="77777777" w:rsidR="00CA2674" w:rsidRDefault="00CA2674">
      <w:pPr>
        <w:numPr>
          <w:ilvl w:val="0"/>
          <w:numId w:val="11"/>
        </w:numPr>
        <w:spacing w:after="0" w:line="312" w:lineRule="auto"/>
        <w:jc w:val="both"/>
        <w:rPr>
          <w:rFonts w:cstheme="minorHAnsi"/>
          <w:iCs/>
        </w:rPr>
        <w:pPrChange w:id="27" w:author="David Nguyen" w:date="2017-06-06T15:06:00Z">
          <w:pPr>
            <w:numPr>
              <w:numId w:val="1"/>
            </w:numPr>
            <w:tabs>
              <w:tab w:val="num" w:pos="720"/>
            </w:tabs>
            <w:spacing w:after="0" w:line="312" w:lineRule="auto"/>
            <w:ind w:left="720" w:hanging="360"/>
            <w:jc w:val="both"/>
          </w:pPr>
        </w:pPrChange>
      </w:pPr>
      <w:r w:rsidRPr="00812432">
        <w:rPr>
          <w:rFonts w:cstheme="minorHAnsi"/>
          <w:iCs/>
        </w:rPr>
        <w:lastRenderedPageBreak/>
        <w:t>Sig figs provide no guidance as to the appropriate decimal representation for repeating decimals such as 80 ÷ 81, or irrational numbers such as √2 or π.</w:t>
      </w:r>
    </w:p>
    <w:p w14:paraId="04BB6E4A" w14:textId="77777777" w:rsidR="001F3EF1" w:rsidRDefault="001F3EF1" w:rsidP="001F3EF1">
      <w:pPr>
        <w:spacing w:after="0" w:line="312" w:lineRule="auto"/>
        <w:jc w:val="both"/>
        <w:rPr>
          <w:rFonts w:cstheme="minorHAnsi"/>
          <w:iCs/>
        </w:rPr>
      </w:pPr>
    </w:p>
    <w:p w14:paraId="2582AD54" w14:textId="77777777" w:rsidR="001F3EF1" w:rsidRDefault="001F3EF1" w:rsidP="001F3EF1">
      <w:pPr>
        <w:pStyle w:val="Heading1"/>
      </w:pPr>
    </w:p>
    <w:p w14:paraId="21403BF2" w14:textId="77777777" w:rsidR="001F3EF1" w:rsidRPr="007A6C3B" w:rsidRDefault="001F3EF1" w:rsidP="001F3EF1">
      <w:pPr>
        <w:pStyle w:val="Heading1"/>
      </w:pPr>
      <w:r w:rsidRPr="007A6C3B">
        <w:t>Crank Three Times</w:t>
      </w:r>
      <w:commentRangeStart w:id="28"/>
      <w:del w:id="29" w:author="Brokk Toggerson" w:date="2017-06-06T10:02:00Z">
        <w:r w:rsidRPr="007A6C3B" w:rsidDel="00E543E7">
          <w:delText>™</w:delText>
        </w:r>
      </w:del>
      <w:commentRangeEnd w:id="28"/>
      <w:r w:rsidR="00E543E7">
        <w:rPr>
          <w:rStyle w:val="CommentReference"/>
          <w:rFonts w:asciiTheme="minorHAnsi" w:eastAsiaTheme="minorEastAsia" w:hAnsiTheme="minorHAnsi" w:cstheme="minorBidi"/>
          <w:color w:val="auto"/>
        </w:rPr>
        <w:commentReference w:id="28"/>
      </w:r>
    </w:p>
    <w:p w14:paraId="384870E1" w14:textId="77777777" w:rsidR="001F3EF1" w:rsidRPr="007A6C3B" w:rsidRDefault="001F3EF1" w:rsidP="001F3EF1">
      <w:r w:rsidRPr="007A6C3B">
        <w:t>Here’s a simple yet powerful way of estimating the uncertainty of a result, given the uncertainty of the thing(s) it depends on.</w:t>
      </w:r>
    </w:p>
    <w:p w14:paraId="4E1F49E5" w14:textId="77777777" w:rsidR="001F3EF1" w:rsidRPr="007A6C3B" w:rsidRDefault="001F3EF1" w:rsidP="001F3EF1">
      <w:r w:rsidRPr="007A6C3B">
        <w:t>Here’s the procedure, in the simple case when there is only one input variable with appreciable uncertainty:</w:t>
      </w:r>
    </w:p>
    <w:p w14:paraId="2162AE16" w14:textId="77777777" w:rsidR="001F3EF1" w:rsidRPr="007A6C3B" w:rsidRDefault="001F3EF1" w:rsidP="001F3EF1">
      <w:pPr>
        <w:numPr>
          <w:ilvl w:val="0"/>
          <w:numId w:val="10"/>
        </w:numPr>
      </w:pPr>
      <w:r w:rsidRPr="007A6C3B">
        <w:t>Set up the calculation. Do it once in the usual way, using the nominal, best-estimate values for all the input variables.</w:t>
      </w:r>
    </w:p>
    <w:p w14:paraId="61BD37F0" w14:textId="77777777" w:rsidR="001F3EF1" w:rsidRPr="007A6C3B" w:rsidRDefault="001F3EF1" w:rsidP="001F3EF1">
      <w:pPr>
        <w:numPr>
          <w:ilvl w:val="0"/>
          <w:numId w:val="10"/>
        </w:numPr>
      </w:pPr>
      <w:r w:rsidRPr="007A6C3B">
        <w:t>Then re-do the calculation with the uncertain variable at the end of its upper error bar.</w:t>
      </w:r>
    </w:p>
    <w:p w14:paraId="3317EA00" w14:textId="77777777" w:rsidR="001F3EF1" w:rsidRPr="007A6C3B" w:rsidRDefault="001F3EF1" w:rsidP="001F3EF1">
      <w:pPr>
        <w:numPr>
          <w:ilvl w:val="0"/>
          <w:numId w:val="10"/>
        </w:numPr>
      </w:pPr>
      <w:r w:rsidRPr="007A6C3B">
        <w:t>Then re-do the calculation with the uncertain variable at the end of its lower error bar.</w:t>
      </w:r>
    </w:p>
    <w:p w14:paraId="3778C67C" w14:textId="15075C05" w:rsidR="001F3EF1" w:rsidRPr="007A6C3B" w:rsidRDefault="001F3EF1" w:rsidP="001F3EF1">
      <w:r w:rsidRPr="007A6C3B">
        <w:t>I call this the </w:t>
      </w:r>
      <w:r w:rsidRPr="007A6C3B">
        <w:rPr>
          <w:i/>
          <w:iCs/>
        </w:rPr>
        <w:t>Crank Three Times</w:t>
      </w:r>
      <w:ins w:id="30" w:author="David Nguyen" w:date="2017-06-08T13:42:00Z">
        <w:r w:rsidR="008D3116">
          <w:rPr>
            <w:i/>
            <w:iCs/>
          </w:rPr>
          <w:t xml:space="preserve"> </w:t>
        </w:r>
      </w:ins>
      <w:del w:id="31" w:author="David Nguyen" w:date="2017-06-08T13:41:00Z">
        <w:r w:rsidRPr="007A6C3B" w:rsidDel="008D3116">
          <w:delText xml:space="preserve">™ </w:delText>
        </w:r>
      </w:del>
      <w:r w:rsidRPr="007A6C3B">
        <w:t>method. Here is an example:</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51"/>
        <w:gridCol w:w="3027"/>
        <w:gridCol w:w="1048"/>
      </w:tblGrid>
      <w:tr w:rsidR="001F3EF1" w:rsidRPr="007A6C3B" w14:paraId="23CCD17D" w14:textId="77777777" w:rsidTr="00AB1C7A">
        <w:trPr>
          <w:tblCellSpacing w:w="15" w:type="dxa"/>
        </w:trPr>
        <w:tc>
          <w:tcPr>
            <w:tcW w:w="0" w:type="auto"/>
            <w:tcBorders>
              <w:top w:val="nil"/>
              <w:left w:val="nil"/>
              <w:bottom w:val="nil"/>
              <w:right w:val="nil"/>
            </w:tcBorders>
            <w:noWrap/>
            <w:tcMar>
              <w:top w:w="0" w:type="dxa"/>
              <w:left w:w="0" w:type="dxa"/>
              <w:bottom w:w="0" w:type="dxa"/>
              <w:right w:w="0" w:type="dxa"/>
            </w:tcMar>
            <w:vAlign w:val="center"/>
            <w:hideMark/>
          </w:tcPr>
          <w:p w14:paraId="2F635DA3" w14:textId="77777777" w:rsidR="001F3EF1" w:rsidRPr="007A6C3B" w:rsidRDefault="001F3EF1" w:rsidP="00AB1C7A"/>
        </w:tc>
        <w:tc>
          <w:tcPr>
            <w:tcW w:w="0" w:type="auto"/>
            <w:tcBorders>
              <w:top w:val="nil"/>
              <w:left w:val="nil"/>
              <w:bottom w:val="nil"/>
              <w:right w:val="nil"/>
            </w:tcBorders>
            <w:noWrap/>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337"/>
              <w:gridCol w:w="180"/>
              <w:gridCol w:w="230"/>
              <w:gridCol w:w="180"/>
              <w:gridCol w:w="634"/>
            </w:tblGrid>
            <w:tr w:rsidR="001F3EF1" w:rsidRPr="007A6C3B" w14:paraId="28763AAA" w14:textId="77777777" w:rsidTr="00AB1C7A">
              <w:trPr>
                <w:tblCellSpacing w:w="15" w:type="dxa"/>
              </w:trPr>
              <w:tc>
                <w:tcPr>
                  <w:tcW w:w="0" w:type="auto"/>
                  <w:noWrap/>
                  <w:tcMar>
                    <w:top w:w="0" w:type="dxa"/>
                    <w:left w:w="0" w:type="dxa"/>
                    <w:bottom w:w="0" w:type="dxa"/>
                    <w:right w:w="0" w:type="dxa"/>
                  </w:tcMar>
                  <w:vAlign w:val="center"/>
                  <w:hideMark/>
                </w:tcPr>
                <w:p w14:paraId="120C00D9" w14:textId="77777777" w:rsidR="001F3EF1" w:rsidRPr="007A6C3B" w:rsidRDefault="001F3EF1" w:rsidP="00AB1C7A">
                  <w:r w:rsidRPr="007A6C3B">
                    <w:t>  </w:t>
                  </w:r>
                  <w:r w:rsidRPr="007A6C3B">
                    <w:rPr>
                      <w:i/>
                      <w:iCs/>
                    </w:rPr>
                    <w:t>x</w:t>
                  </w:r>
                </w:p>
              </w:tc>
              <w:tc>
                <w:tcPr>
                  <w:tcW w:w="0" w:type="auto"/>
                  <w:noWrap/>
                  <w:tcMar>
                    <w:top w:w="0" w:type="dxa"/>
                    <w:left w:w="0" w:type="dxa"/>
                    <w:bottom w:w="0" w:type="dxa"/>
                    <w:right w:w="0" w:type="dxa"/>
                  </w:tcMar>
                  <w:vAlign w:val="center"/>
                  <w:hideMark/>
                </w:tcPr>
                <w:p w14:paraId="71893502"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37C38610"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62FAE2DC"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4DDE03F6"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594ADFBD" w14:textId="77777777" w:rsidR="001F3EF1" w:rsidRPr="007A6C3B" w:rsidRDefault="001F3EF1" w:rsidP="00AB1C7A">
                  <w:r w:rsidRPr="007A6C3B">
                    <w:t>1/</w:t>
                  </w:r>
                  <w:r w:rsidRPr="007A6C3B">
                    <w:rPr>
                      <w:i/>
                      <w:iCs/>
                    </w:rPr>
                    <w:t>x</w:t>
                  </w:r>
                  <w:r w:rsidRPr="007A6C3B">
                    <w:t>     </w:t>
                  </w:r>
                </w:p>
              </w:tc>
            </w:tr>
            <w:tr w:rsidR="001F3EF1" w:rsidRPr="007A6C3B" w14:paraId="17B688A7" w14:textId="77777777" w:rsidTr="00AB1C7A">
              <w:trPr>
                <w:tblCellSpacing w:w="15" w:type="dxa"/>
              </w:trPr>
              <w:tc>
                <w:tcPr>
                  <w:tcW w:w="0" w:type="auto"/>
                  <w:noWrap/>
                  <w:tcMar>
                    <w:top w:w="0" w:type="dxa"/>
                    <w:left w:w="0" w:type="dxa"/>
                    <w:bottom w:w="0" w:type="dxa"/>
                    <w:right w:w="0" w:type="dxa"/>
                  </w:tcMar>
                  <w:vAlign w:val="center"/>
                  <w:hideMark/>
                </w:tcPr>
                <w:p w14:paraId="5AB55FE7" w14:textId="77777777" w:rsidR="001F3EF1" w:rsidRPr="007A6C3B" w:rsidRDefault="001F3EF1" w:rsidP="00AB1C7A">
                  <w:r w:rsidRPr="007A6C3B">
                    <w:t>===</w:t>
                  </w:r>
                </w:p>
              </w:tc>
              <w:tc>
                <w:tcPr>
                  <w:tcW w:w="0" w:type="auto"/>
                  <w:noWrap/>
                  <w:tcMar>
                    <w:top w:w="0" w:type="dxa"/>
                    <w:left w:w="0" w:type="dxa"/>
                    <w:bottom w:w="0" w:type="dxa"/>
                    <w:right w:w="0" w:type="dxa"/>
                  </w:tcMar>
                  <w:vAlign w:val="center"/>
                  <w:hideMark/>
                </w:tcPr>
                <w:p w14:paraId="7B2CFA14"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0782D751"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418AF041"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0A2FBF70"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64CFECA6" w14:textId="77777777" w:rsidR="001F3EF1" w:rsidRPr="007A6C3B" w:rsidRDefault="001F3EF1" w:rsidP="00AB1C7A">
                  <w:r w:rsidRPr="007A6C3B">
                    <w:t>===     </w:t>
                  </w:r>
                </w:p>
              </w:tc>
            </w:tr>
            <w:tr w:rsidR="001F3EF1" w:rsidRPr="007A6C3B" w14:paraId="094971A7" w14:textId="77777777" w:rsidTr="00AB1C7A">
              <w:trPr>
                <w:tblCellSpacing w:w="15" w:type="dxa"/>
              </w:trPr>
              <w:tc>
                <w:tcPr>
                  <w:tcW w:w="0" w:type="auto"/>
                  <w:noWrap/>
                  <w:tcMar>
                    <w:top w:w="0" w:type="dxa"/>
                    <w:left w:w="0" w:type="dxa"/>
                    <w:bottom w:w="0" w:type="dxa"/>
                    <w:right w:w="0" w:type="dxa"/>
                  </w:tcMar>
                  <w:vAlign w:val="center"/>
                  <w:hideMark/>
                </w:tcPr>
                <w:p w14:paraId="50A53B2B" w14:textId="77777777" w:rsidR="001F3EF1" w:rsidRPr="007A6C3B" w:rsidRDefault="001F3EF1" w:rsidP="00AB1C7A">
                  <w:r w:rsidRPr="007A6C3B">
                    <w:t>2.02</w:t>
                  </w:r>
                </w:p>
              </w:tc>
              <w:tc>
                <w:tcPr>
                  <w:tcW w:w="0" w:type="auto"/>
                  <w:noWrap/>
                  <w:tcMar>
                    <w:top w:w="0" w:type="dxa"/>
                    <w:left w:w="0" w:type="dxa"/>
                    <w:bottom w:w="0" w:type="dxa"/>
                    <w:right w:w="0" w:type="dxa"/>
                  </w:tcMar>
                  <w:vAlign w:val="center"/>
                  <w:hideMark/>
                </w:tcPr>
                <w:p w14:paraId="6DDBCBEA" w14:textId="77777777" w:rsidR="001F3EF1" w:rsidRPr="007A6C3B" w:rsidRDefault="001F3EF1" w:rsidP="00AB1C7A">
                  <w:r w:rsidRPr="007A6C3B">
                    <w:t>(high case)</w:t>
                  </w:r>
                </w:p>
              </w:tc>
              <w:tc>
                <w:tcPr>
                  <w:tcW w:w="0" w:type="auto"/>
                  <w:noWrap/>
                  <w:tcMar>
                    <w:top w:w="0" w:type="dxa"/>
                    <w:left w:w="0" w:type="dxa"/>
                    <w:bottom w:w="0" w:type="dxa"/>
                    <w:right w:w="0" w:type="dxa"/>
                  </w:tcMar>
                  <w:vAlign w:val="center"/>
                  <w:hideMark/>
                </w:tcPr>
                <w:p w14:paraId="242AD468"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1A237220" w14:textId="77777777" w:rsidR="001F3EF1" w:rsidRPr="007A6C3B" w:rsidRDefault="001F3EF1" w:rsidP="00AB1C7A">
                  <w:r w:rsidRPr="007A6C3B">
                    <w:t>→</w:t>
                  </w:r>
                </w:p>
              </w:tc>
              <w:tc>
                <w:tcPr>
                  <w:tcW w:w="0" w:type="auto"/>
                  <w:noWrap/>
                  <w:tcMar>
                    <w:top w:w="0" w:type="dxa"/>
                    <w:left w:w="0" w:type="dxa"/>
                    <w:bottom w:w="0" w:type="dxa"/>
                    <w:right w:w="0" w:type="dxa"/>
                  </w:tcMar>
                  <w:vAlign w:val="center"/>
                  <w:hideMark/>
                </w:tcPr>
                <w:p w14:paraId="5CDDEF05"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492771E6" w14:textId="77777777" w:rsidR="001F3EF1" w:rsidRPr="007A6C3B" w:rsidRDefault="001F3EF1" w:rsidP="00AB1C7A">
                  <w:r w:rsidRPr="007A6C3B">
                    <w:t>.495    </w:t>
                  </w:r>
                </w:p>
              </w:tc>
            </w:tr>
            <w:tr w:rsidR="001F3EF1" w:rsidRPr="007A6C3B" w14:paraId="7B52AFED" w14:textId="77777777" w:rsidTr="00AB1C7A">
              <w:trPr>
                <w:tblCellSpacing w:w="15" w:type="dxa"/>
              </w:trPr>
              <w:tc>
                <w:tcPr>
                  <w:tcW w:w="0" w:type="auto"/>
                  <w:noWrap/>
                  <w:tcMar>
                    <w:top w:w="0" w:type="dxa"/>
                    <w:left w:w="0" w:type="dxa"/>
                    <w:bottom w:w="0" w:type="dxa"/>
                    <w:right w:w="0" w:type="dxa"/>
                  </w:tcMar>
                  <w:vAlign w:val="center"/>
                  <w:hideMark/>
                </w:tcPr>
                <w:p w14:paraId="6199D920" w14:textId="77777777" w:rsidR="001F3EF1" w:rsidRPr="007A6C3B" w:rsidRDefault="001F3EF1" w:rsidP="00AB1C7A">
                  <w:r w:rsidRPr="007A6C3B">
                    <w:t>2</w:t>
                  </w:r>
                </w:p>
              </w:tc>
              <w:tc>
                <w:tcPr>
                  <w:tcW w:w="0" w:type="auto"/>
                  <w:noWrap/>
                  <w:tcMar>
                    <w:top w:w="0" w:type="dxa"/>
                    <w:left w:w="0" w:type="dxa"/>
                    <w:bottom w:w="0" w:type="dxa"/>
                    <w:right w:w="0" w:type="dxa"/>
                  </w:tcMar>
                  <w:vAlign w:val="center"/>
                  <w:hideMark/>
                </w:tcPr>
                <w:p w14:paraId="662B8913" w14:textId="77777777" w:rsidR="001F3EF1" w:rsidRPr="007A6C3B" w:rsidRDefault="001F3EF1" w:rsidP="00AB1C7A">
                  <w:r w:rsidRPr="007A6C3B">
                    <w:t>(nominal case)</w:t>
                  </w:r>
                </w:p>
              </w:tc>
              <w:tc>
                <w:tcPr>
                  <w:tcW w:w="0" w:type="auto"/>
                  <w:noWrap/>
                  <w:tcMar>
                    <w:top w:w="0" w:type="dxa"/>
                    <w:left w:w="0" w:type="dxa"/>
                    <w:bottom w:w="0" w:type="dxa"/>
                    <w:right w:w="0" w:type="dxa"/>
                  </w:tcMar>
                  <w:vAlign w:val="center"/>
                  <w:hideMark/>
                </w:tcPr>
                <w:p w14:paraId="2F367FAF"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58CD37FC" w14:textId="77777777" w:rsidR="001F3EF1" w:rsidRPr="007A6C3B" w:rsidRDefault="001F3EF1" w:rsidP="00AB1C7A">
                  <w:r w:rsidRPr="007A6C3B">
                    <w:t>→</w:t>
                  </w:r>
                </w:p>
              </w:tc>
              <w:tc>
                <w:tcPr>
                  <w:tcW w:w="0" w:type="auto"/>
                  <w:noWrap/>
                  <w:tcMar>
                    <w:top w:w="0" w:type="dxa"/>
                    <w:left w:w="0" w:type="dxa"/>
                    <w:bottom w:w="0" w:type="dxa"/>
                    <w:right w:w="0" w:type="dxa"/>
                  </w:tcMar>
                  <w:vAlign w:val="center"/>
                  <w:hideMark/>
                </w:tcPr>
                <w:p w14:paraId="53E9AF77"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46FD37CE" w14:textId="77777777" w:rsidR="001F3EF1" w:rsidRPr="007A6C3B" w:rsidRDefault="001F3EF1" w:rsidP="00AB1C7A">
                  <w:r w:rsidRPr="007A6C3B">
                    <w:t>.5      </w:t>
                  </w:r>
                </w:p>
              </w:tc>
            </w:tr>
            <w:tr w:rsidR="001F3EF1" w:rsidRPr="007A6C3B" w14:paraId="5F9B8771" w14:textId="77777777" w:rsidTr="00AB1C7A">
              <w:trPr>
                <w:tblCellSpacing w:w="15" w:type="dxa"/>
              </w:trPr>
              <w:tc>
                <w:tcPr>
                  <w:tcW w:w="0" w:type="auto"/>
                  <w:noWrap/>
                  <w:tcMar>
                    <w:top w:w="0" w:type="dxa"/>
                    <w:left w:w="0" w:type="dxa"/>
                    <w:bottom w:w="0" w:type="dxa"/>
                    <w:right w:w="0" w:type="dxa"/>
                  </w:tcMar>
                  <w:vAlign w:val="center"/>
                  <w:hideMark/>
                </w:tcPr>
                <w:p w14:paraId="2E340BFD" w14:textId="77777777" w:rsidR="001F3EF1" w:rsidRPr="007A6C3B" w:rsidRDefault="001F3EF1" w:rsidP="00AB1C7A">
                  <w:r w:rsidRPr="007A6C3B">
                    <w:t>1.98</w:t>
                  </w:r>
                </w:p>
              </w:tc>
              <w:tc>
                <w:tcPr>
                  <w:tcW w:w="0" w:type="auto"/>
                  <w:noWrap/>
                  <w:tcMar>
                    <w:top w:w="0" w:type="dxa"/>
                    <w:left w:w="0" w:type="dxa"/>
                    <w:bottom w:w="0" w:type="dxa"/>
                    <w:right w:w="0" w:type="dxa"/>
                  </w:tcMar>
                  <w:vAlign w:val="center"/>
                  <w:hideMark/>
                </w:tcPr>
                <w:p w14:paraId="1DBCAA2D" w14:textId="77777777" w:rsidR="001F3EF1" w:rsidRPr="007A6C3B" w:rsidRDefault="001F3EF1" w:rsidP="00AB1C7A">
                  <w:r w:rsidRPr="007A6C3B">
                    <w:t>(low case)</w:t>
                  </w:r>
                </w:p>
              </w:tc>
              <w:tc>
                <w:tcPr>
                  <w:tcW w:w="0" w:type="auto"/>
                  <w:noWrap/>
                  <w:tcMar>
                    <w:top w:w="0" w:type="dxa"/>
                    <w:left w:w="0" w:type="dxa"/>
                    <w:bottom w:w="0" w:type="dxa"/>
                    <w:right w:w="0" w:type="dxa"/>
                  </w:tcMar>
                  <w:vAlign w:val="center"/>
                  <w:hideMark/>
                </w:tcPr>
                <w:p w14:paraId="69D93BD7"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4DD9897C" w14:textId="77777777" w:rsidR="001F3EF1" w:rsidRPr="007A6C3B" w:rsidRDefault="001F3EF1" w:rsidP="00AB1C7A">
                  <w:r w:rsidRPr="007A6C3B">
                    <w:t>→</w:t>
                  </w:r>
                </w:p>
              </w:tc>
              <w:tc>
                <w:tcPr>
                  <w:tcW w:w="0" w:type="auto"/>
                  <w:noWrap/>
                  <w:tcMar>
                    <w:top w:w="0" w:type="dxa"/>
                    <w:left w:w="0" w:type="dxa"/>
                    <w:bottom w:w="0" w:type="dxa"/>
                    <w:right w:w="0" w:type="dxa"/>
                  </w:tcMar>
                  <w:vAlign w:val="center"/>
                  <w:hideMark/>
                </w:tcPr>
                <w:p w14:paraId="2D7C46D8"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13B69C6C" w14:textId="77777777" w:rsidR="001F3EF1" w:rsidRPr="007A6C3B" w:rsidRDefault="001F3EF1" w:rsidP="00AB1C7A">
                  <w:r w:rsidRPr="007A6C3B">
                    <w:t>.505    </w:t>
                  </w:r>
                </w:p>
              </w:tc>
            </w:tr>
          </w:tbl>
          <w:p w14:paraId="6CA7DA55" w14:textId="77777777" w:rsidR="001F3EF1" w:rsidRPr="007A6C3B" w:rsidRDefault="001F3EF1" w:rsidP="00AB1C7A"/>
        </w:tc>
        <w:tc>
          <w:tcPr>
            <w:tcW w:w="0" w:type="auto"/>
            <w:tcBorders>
              <w:top w:val="nil"/>
              <w:left w:val="nil"/>
              <w:bottom w:val="nil"/>
              <w:right w:val="nil"/>
            </w:tcBorders>
            <w:noWrap/>
            <w:tcMar>
              <w:top w:w="0" w:type="dxa"/>
              <w:left w:w="0" w:type="dxa"/>
              <w:bottom w:w="0" w:type="dxa"/>
              <w:right w:w="0" w:type="dxa"/>
            </w:tcMar>
            <w:vAlign w:val="center"/>
            <w:hideMark/>
          </w:tcPr>
          <w:p w14:paraId="7E6FD860" w14:textId="77777777" w:rsidR="001F3EF1" w:rsidRPr="007A6C3B" w:rsidRDefault="001F3EF1" w:rsidP="00AB1C7A">
            <w:r w:rsidRPr="007A6C3B">
              <w:t>             (</w:t>
            </w:r>
            <w:hyperlink r:id="rId13" w:anchor="eq-crank-3-linear" w:history="1">
              <w:r w:rsidRPr="007A6C3B">
                <w:rPr>
                  <w:rStyle w:val="Hyperlink"/>
                </w:rPr>
                <w:t>35</w:t>
              </w:r>
            </w:hyperlink>
            <w:r w:rsidRPr="007A6C3B">
              <w:t>)</w:t>
            </w:r>
          </w:p>
        </w:tc>
      </w:tr>
    </w:tbl>
    <w:p w14:paraId="038D7092" w14:textId="77777777" w:rsidR="001F3EF1" w:rsidRPr="007A6C3B" w:rsidDel="00E543E7" w:rsidRDefault="00411394" w:rsidP="001F3EF1">
      <w:pPr>
        <w:rPr>
          <w:del w:id="32" w:author="Brokk Toggerson" w:date="2017-06-06T10:02:00Z"/>
        </w:rPr>
      </w:pPr>
      <w:hyperlink r:id="rId14" w:anchor="eq-crank-3-linear" w:history="1">
        <w:r w:rsidR="001F3EF1" w:rsidRPr="007A6C3B">
          <w:rPr>
            <w:rStyle w:val="Hyperlink"/>
          </w:rPr>
          <w:t>Equation 35</w:t>
        </w:r>
      </w:hyperlink>
      <w:r w:rsidR="001F3EF1" w:rsidRPr="007A6C3B">
        <w:t> tells us that if </w:t>
      </w:r>
      <w:r w:rsidR="001F3EF1" w:rsidRPr="007A6C3B">
        <w:rPr>
          <w:i/>
          <w:iCs/>
        </w:rPr>
        <w:t>x</w:t>
      </w:r>
      <w:r w:rsidR="001F3EF1" w:rsidRPr="007A6C3B">
        <w:t> is distributed according to </w:t>
      </w:r>
      <w:r w:rsidR="001F3EF1" w:rsidRPr="007A6C3B">
        <w:rPr>
          <w:i/>
          <w:iCs/>
        </w:rPr>
        <w:t>x</w:t>
      </w:r>
      <w:r w:rsidR="001F3EF1" w:rsidRPr="007A6C3B">
        <w:t> = 2±.02 then 1/</w:t>
      </w:r>
      <w:r w:rsidR="001F3EF1" w:rsidRPr="007A6C3B">
        <w:rPr>
          <w:i/>
          <w:iCs/>
        </w:rPr>
        <w:t>x</w:t>
      </w:r>
      <w:r w:rsidR="001F3EF1" w:rsidRPr="007A6C3B">
        <w:t> is distributed according to 1/</w:t>
      </w:r>
      <w:r w:rsidR="001F3EF1" w:rsidRPr="007A6C3B">
        <w:rPr>
          <w:i/>
          <w:iCs/>
        </w:rPr>
        <w:t>x</w:t>
      </w:r>
      <w:r w:rsidR="001F3EF1" w:rsidRPr="007A6C3B">
        <w:t xml:space="preserve"> = .5±.005. </w:t>
      </w:r>
      <w:del w:id="33" w:author="Brokk Toggerson" w:date="2017-06-06T10:02:00Z">
        <w:r w:rsidR="001F3EF1" w:rsidRPr="007A6C3B" w:rsidDel="00E543E7">
          <w:delText>Equivalently we can say that if </w:delText>
        </w:r>
        <w:r w:rsidR="001F3EF1" w:rsidRPr="007A6C3B" w:rsidDel="00E543E7">
          <w:rPr>
            <w:i/>
            <w:iCs/>
          </w:rPr>
          <w:delText>x</w:delText>
        </w:r>
        <w:r w:rsidR="001F3EF1" w:rsidRPr="007A6C3B" w:rsidDel="00E543E7">
          <w:delText> = 2±1% then 1/</w:delText>
        </w:r>
        <w:r w:rsidR="001F3EF1" w:rsidRPr="007A6C3B" w:rsidDel="00E543E7">
          <w:rPr>
            <w:i/>
            <w:iCs/>
          </w:rPr>
          <w:delText>x</w:delText>
        </w:r>
        <w:r w:rsidR="001F3EF1" w:rsidRPr="007A6C3B" w:rsidDel="00E543E7">
          <w:delText> = .5±1%. We remark in passing that the percentage uncertainty (aka the relative uncertainty) is the same for </w:delText>
        </w:r>
        <w:r w:rsidR="001F3EF1" w:rsidRPr="007A6C3B" w:rsidDel="00E543E7">
          <w:rPr>
            <w:i/>
            <w:iCs/>
          </w:rPr>
          <w:delText>x</w:delText>
        </w:r>
        <w:r w:rsidR="001F3EF1" w:rsidRPr="007A6C3B" w:rsidDel="00E543E7">
          <w:delText> and 1/</w:delText>
        </w:r>
        <w:r w:rsidR="001F3EF1" w:rsidRPr="007A6C3B" w:rsidDel="00E543E7">
          <w:rPr>
            <w:i/>
            <w:iCs/>
          </w:rPr>
          <w:delText>x</w:delText>
        </w:r>
        <w:r w:rsidR="001F3EF1" w:rsidRPr="007A6C3B" w:rsidDel="00E543E7">
          <w:delText>, which is what we expect provided the uncertainty is small.</w:delText>
        </w:r>
      </w:del>
    </w:p>
    <w:p w14:paraId="64244171" w14:textId="77777777" w:rsidR="001F3EF1" w:rsidRPr="007A6C3B" w:rsidDel="00E543E7" w:rsidRDefault="001F3EF1" w:rsidP="001F3EF1">
      <w:pPr>
        <w:rPr>
          <w:del w:id="34" w:author="Brokk Toggerson" w:date="2017-06-06T10:03:00Z"/>
        </w:rPr>
      </w:pPr>
      <w:del w:id="35" w:author="Brokk Toggerson" w:date="2017-06-06T10:03:00Z">
        <w:r w:rsidRPr="007A6C3B" w:rsidDel="00E543E7">
          <w:delText>The Crank Three Times™ method is a type of “what if” analysis. We can also consider it a simple example of an </w:delText>
        </w:r>
        <w:r w:rsidRPr="007A6C3B" w:rsidDel="00E543E7">
          <w:rPr>
            <w:i/>
            <w:iCs/>
          </w:rPr>
          <w:delText>iterative numerical</w:delText>
        </w:r>
        <w:r w:rsidRPr="007A6C3B" w:rsidDel="00E543E7">
          <w:delText> metho</w:delText>
        </w:r>
        <w:r w:rsidDel="00E543E7">
          <w:delText>d of estimating the uncertainty.</w:delText>
        </w:r>
      </w:del>
    </w:p>
    <w:p w14:paraId="5DEF72ED" w14:textId="5661E85C" w:rsidR="001F3EF1" w:rsidRPr="007A6C3B" w:rsidDel="00E543E7" w:rsidRDefault="001F3EF1" w:rsidP="001F3EF1">
      <w:pPr>
        <w:rPr>
          <w:del w:id="36" w:author="Brokk Toggerson" w:date="2017-06-06T10:03:00Z"/>
        </w:rPr>
      </w:pPr>
      <w:r w:rsidRPr="007A6C3B">
        <w:t>The Crank Three Times</w:t>
      </w:r>
      <w:ins w:id="37" w:author="David Nguyen" w:date="2017-06-08T13:42:00Z">
        <w:r w:rsidR="008D3116">
          <w:t xml:space="preserve"> </w:t>
        </w:r>
      </w:ins>
      <w:del w:id="38" w:author="David Nguyen" w:date="2017-06-08T13:41:00Z">
        <w:r w:rsidRPr="007A6C3B" w:rsidDel="008D3116">
          <w:delText xml:space="preserve">™ </w:delText>
        </w:r>
      </w:del>
      <w:r w:rsidRPr="007A6C3B">
        <w:t>method is by no means an exact error analysis. It is an approximation. The nice thing is that you can understand the nature of the approximation</w:t>
      </w:r>
      <w:ins w:id="39" w:author="David Nguyen" w:date="2017-06-06T14:12:00Z">
        <w:r w:rsidR="00216843">
          <w:t xml:space="preserve">. </w:t>
        </w:r>
      </w:ins>
      <w:del w:id="40" w:author="Brokk Toggerson" w:date="2017-06-06T10:03:00Z">
        <w:r w:rsidRPr="007A6C3B" w:rsidDel="00E543E7">
          <w:delText>, and you can see that better and better results are readily available (for a modest price).</w:delText>
        </w:r>
      </w:del>
    </w:p>
    <w:p w14:paraId="4618D6FF" w14:textId="175AE4C7" w:rsidR="001F3EF1" w:rsidRPr="007A6C3B" w:rsidRDefault="001F3EF1" w:rsidP="001F3EF1">
      <w:r w:rsidRPr="007A6C3B">
        <w:t>One of the glories of the Crank Three Times</w:t>
      </w:r>
      <w:ins w:id="41" w:author="David Nguyen" w:date="2017-06-08T13:41:00Z">
        <w:r w:rsidR="008D3116">
          <w:t xml:space="preserve"> </w:t>
        </w:r>
      </w:ins>
      <w:del w:id="42" w:author="David Nguyen" w:date="2017-06-08T13:41:00Z">
        <w:r w:rsidRPr="007A6C3B" w:rsidDel="008D3116">
          <w:delText xml:space="preserve">™ </w:delText>
        </w:r>
      </w:del>
      <w:r w:rsidRPr="007A6C3B">
        <w:t>method is that in cases where it doesn’t work, it will tell you it isn’t working, provided you listen to what it’s trying to tell you. If you get asymmetrical error bars, you need to investigate further. Something bad is happening, and you need to check closely to see whether it is a little bit bad or very, very bad.</w:t>
      </w:r>
    </w:p>
    <w:p w14:paraId="41FCD9DD" w14:textId="28D4CE28" w:rsidR="001F3EF1" w:rsidRPr="007A6C3B" w:rsidRDefault="001F3EF1" w:rsidP="001F3EF1">
      <w:r w:rsidRPr="007A6C3B">
        <w:t>As far as I can tell, for every flaw that this method has, the sig-figs method has the same flaw plus others ... which means Crank Three Times</w:t>
      </w:r>
      <w:ins w:id="43" w:author="David Nguyen" w:date="2017-06-08T13:41:00Z">
        <w:r w:rsidR="008D3116">
          <w:t xml:space="preserve"> </w:t>
        </w:r>
      </w:ins>
      <w:del w:id="44" w:author="David Nguyen" w:date="2017-06-08T13:41:00Z">
        <w:r w:rsidRPr="007A6C3B" w:rsidDel="008D3116">
          <w:delText xml:space="preserve">™ </w:delText>
        </w:r>
      </w:del>
      <w:r w:rsidRPr="007A6C3B">
        <w:t xml:space="preserve">is </w:t>
      </w:r>
      <w:ins w:id="45" w:author="Brokk Toggerson" w:date="2017-06-06T10:03:00Z">
        <w:r w:rsidR="00E543E7">
          <w:t xml:space="preserve">therefore </w:t>
        </w:r>
      </w:ins>
      <w:del w:id="46" w:author="Brokk Toggerson" w:date="2017-06-06T10:03:00Z">
        <w:r w:rsidRPr="007A6C3B" w:rsidDel="00E543E7">
          <w:delText xml:space="preserve">Pareto </w:delText>
        </w:r>
      </w:del>
      <w:r w:rsidRPr="007A6C3B">
        <w:t>superior.</w:t>
      </w:r>
    </w:p>
    <w:p w14:paraId="1C3EDC56" w14:textId="77777777" w:rsidR="001F3EF1" w:rsidRPr="007A6C3B" w:rsidDel="00E543E7" w:rsidRDefault="001F3EF1" w:rsidP="001F3EF1">
      <w:pPr>
        <w:rPr>
          <w:del w:id="47" w:author="Brokk Toggerson" w:date="2017-06-06T10:03:00Z"/>
        </w:rPr>
      </w:pPr>
      <w:del w:id="48" w:author="Brokk Toggerson" w:date="2017-06-06T10:03:00Z">
        <w:r w:rsidRPr="007A6C3B" w:rsidDel="00E543E7">
          <w:delText>This method requires no new software, no learning curve, and no new concepts beyond the concept of uncertainty itself. In particular, unlike significant digits, it introduces no wrong concepts.</w:delText>
        </w:r>
      </w:del>
    </w:p>
    <w:p w14:paraId="32979C0B" w14:textId="06F59B7E" w:rsidR="001F3EF1" w:rsidRPr="007A6C3B" w:rsidRDefault="001F3EF1" w:rsidP="001F3EF1">
      <w:r w:rsidRPr="007A6C3B">
        <w:t>Crank Three Times</w:t>
      </w:r>
      <w:ins w:id="49" w:author="David Nguyen" w:date="2017-06-08T13:41:00Z">
        <w:r w:rsidR="008D3116">
          <w:t xml:space="preserve"> </w:t>
        </w:r>
      </w:ins>
      <w:del w:id="50" w:author="David Nguyen" w:date="2017-06-08T13:41:00Z">
        <w:r w:rsidRPr="007A6C3B" w:rsidDel="008D3116">
          <w:delText xml:space="preserve">™ </w:delText>
        </w:r>
      </w:del>
      <w:r w:rsidRPr="007A6C3B">
        <w:t>shouldn’t require more than a few minutes of labor. Once a problem is set up, turning the crank should take only a couple of minutes; if it takes longer than that you should have been doing it on a spreadsheet all along. And if you are using a spreadsheet, Crank Three Times</w:t>
      </w:r>
      <w:ins w:id="51" w:author="David Nguyen" w:date="2017-06-08T13:41:00Z">
        <w:r w:rsidR="008D3116">
          <w:t xml:space="preserve"> </w:t>
        </w:r>
      </w:ins>
      <w:del w:id="52" w:author="David Nguyen" w:date="2017-06-08T13:41:00Z">
        <w:r w:rsidRPr="007A6C3B" w:rsidDel="008D3116">
          <w:delText xml:space="preserve">™ </w:delText>
        </w:r>
      </w:del>
      <w:r w:rsidRPr="007A6C3B">
        <w:t>is super-easy and super-quick.</w:t>
      </w:r>
    </w:p>
    <w:p w14:paraId="7D4A32CD" w14:textId="52E4A13B" w:rsidR="001F3EF1" w:rsidRDefault="001F3EF1" w:rsidP="001F3EF1">
      <w:pPr>
        <w:rPr>
          <w:ins w:id="53" w:author="David Nguyen" w:date="2017-06-06T14:12:00Z"/>
        </w:rPr>
      </w:pPr>
      <w:commentRangeStart w:id="54"/>
      <w:r w:rsidRPr="007A6C3B">
        <w:lastRenderedPageBreak/>
        <w:t>If you have </w:t>
      </w:r>
      <w:r w:rsidRPr="007A6C3B">
        <w:rPr>
          <w:i/>
          <w:iCs/>
        </w:rPr>
        <w:t>N</w:t>
      </w:r>
      <w:r w:rsidRPr="007A6C3B">
        <w:t> variables that are (or might be) making a significant contribution to the uncertainty of the result, the Crank Three Times</w:t>
      </w:r>
      <w:ins w:id="55" w:author="David Nguyen" w:date="2017-06-08T13:41:00Z">
        <w:r w:rsidR="008D3116">
          <w:t xml:space="preserve"> </w:t>
        </w:r>
      </w:ins>
      <w:del w:id="56" w:author="David Nguyen" w:date="2017-06-08T13:41:00Z">
        <w:r w:rsidRPr="007A6C3B" w:rsidDel="008D3116">
          <w:delText xml:space="preserve">™ </w:delText>
        </w:r>
      </w:del>
      <w:r w:rsidRPr="007A6C3B">
        <w:t>method could more precisely be called the Crank 2</w:t>
      </w:r>
      <w:r w:rsidRPr="007A6C3B">
        <w:rPr>
          <w:i/>
          <w:iCs/>
        </w:rPr>
        <w:t>N</w:t>
      </w:r>
      <w:r w:rsidRPr="007A6C3B">
        <w:t>+1 Times</w:t>
      </w:r>
      <w:ins w:id="57" w:author="David Nguyen" w:date="2017-06-08T13:41:00Z">
        <w:r w:rsidR="008D3116">
          <w:t xml:space="preserve"> </w:t>
        </w:r>
      </w:ins>
      <w:del w:id="58" w:author="David Nguyen" w:date="2017-06-08T13:41:00Z">
        <w:r w:rsidRPr="007A6C3B" w:rsidDel="008D3116">
          <w:delText xml:space="preserve">™ </w:delText>
        </w:r>
      </w:del>
      <w:r w:rsidRPr="007A6C3B">
        <w:t>method. Here’s the procedure: Set up the spreadsheet and wiggle each variable in turn, and see what happens. Wiggle them </w:t>
      </w:r>
      <w:r w:rsidRPr="007A6C3B">
        <w:rPr>
          <w:i/>
          <w:iCs/>
        </w:rPr>
        <w:t>one</w:t>
      </w:r>
      <w:r w:rsidRPr="007A6C3B">
        <w:t> at a time, leaving the other </w:t>
      </w:r>
      <w:r w:rsidRPr="007A6C3B">
        <w:rPr>
          <w:i/>
          <w:iCs/>
        </w:rPr>
        <w:t>N</w:t>
      </w:r>
      <w:r w:rsidRPr="007A6C3B">
        <w:t>−1 at their original, nominal values.</w:t>
      </w:r>
    </w:p>
    <w:p w14:paraId="6FB5CAD5" w14:textId="01E95643" w:rsidR="00216843" w:rsidRPr="007A6C3B" w:rsidRDefault="00216843" w:rsidP="001F3EF1">
      <w:ins w:id="59" w:author="David Nguyen" w:date="2017-06-06T14:12:00Z">
        <w:r>
          <w:t>For example, let</w:t>
        </w:r>
      </w:ins>
      <w:ins w:id="60" w:author="David Nguyen" w:date="2017-06-06T14:13:00Z">
        <w:r>
          <w:t>’s say you’re looking for the area of a rectangle, and the length and width of the rectangle are measured to be 5</w:t>
        </w:r>
        <w:r>
          <w:rPr>
            <w:rFonts w:cstheme="minorHAnsi"/>
          </w:rPr>
          <w:t xml:space="preserve">±.6 and </w:t>
        </w:r>
        <w:r w:rsidR="00C2348E">
          <w:rPr>
            <w:rFonts w:cstheme="minorHAnsi"/>
          </w:rPr>
          <w:t>2</w:t>
        </w:r>
        <w:commentRangeStart w:id="61"/>
        <w:commentRangeStart w:id="62"/>
        <w:r>
          <w:rPr>
            <w:rFonts w:cstheme="minorHAnsi"/>
          </w:rPr>
          <w:t>±.</w:t>
        </w:r>
      </w:ins>
      <w:commentRangeEnd w:id="61"/>
      <w:commentRangeEnd w:id="62"/>
      <w:ins w:id="63" w:author="David Nguyen" w:date="2017-06-08T13:32:00Z">
        <w:r w:rsidR="00AD5DE9">
          <w:rPr>
            <w:rFonts w:cstheme="minorHAnsi"/>
          </w:rPr>
          <w:t>4</w:t>
        </w:r>
      </w:ins>
      <w:r w:rsidR="00280F73">
        <w:rPr>
          <w:rStyle w:val="CommentReference"/>
        </w:rPr>
        <w:commentReference w:id="61"/>
      </w:r>
      <w:r w:rsidR="00AD5DE9">
        <w:rPr>
          <w:rStyle w:val="CommentReference"/>
        </w:rPr>
        <w:commentReference w:id="62"/>
      </w:r>
      <w:ins w:id="64" w:author="David Nguyen" w:date="2017-06-06T14:13:00Z">
        <w:r>
          <w:rPr>
            <w:rFonts w:cstheme="minorHAnsi"/>
          </w:rPr>
          <w:t xml:space="preserve">, respectively. Using </w:t>
        </w:r>
        <m:oMath>
          <m:r>
            <w:rPr>
              <w:rFonts w:ascii="Cambria Math" w:hAnsi="Cambria Math" w:cstheme="minorHAnsi"/>
            </w:rPr>
            <m:t>A=lw</m:t>
          </m:r>
        </m:oMath>
        <w:r w:rsidR="00AD5DE9">
          <w:rPr>
            <w:rFonts w:cstheme="minorHAnsi"/>
          </w:rPr>
          <w:t>, the nominal crank is 10</w:t>
        </w:r>
        <w:r>
          <w:rPr>
            <w:rFonts w:cstheme="minorHAnsi"/>
          </w:rPr>
          <w:t xml:space="preserve"> cm</w:t>
        </w:r>
        <w:r w:rsidRPr="00C2348E">
          <w:rPr>
            <w:rFonts w:cstheme="minorHAnsi"/>
            <w:vertAlign w:val="superscript"/>
            <w:rPrChange w:id="65" w:author="David Nguyen" w:date="2017-06-07T13:36:00Z">
              <w:rPr>
                <w:rFonts w:cstheme="minorHAnsi"/>
              </w:rPr>
            </w:rPrChange>
          </w:rPr>
          <w:t>2</w:t>
        </w:r>
        <w:r>
          <w:rPr>
            <w:rFonts w:cstheme="minorHAnsi"/>
          </w:rPr>
          <w:t xml:space="preserve">. Wiggling the length </w:t>
        </w:r>
      </w:ins>
      <w:ins w:id="66" w:author="David Nguyen" w:date="2017-06-06T14:14:00Z">
        <w:r>
          <w:rPr>
            <w:rFonts w:cstheme="minorHAnsi"/>
          </w:rPr>
          <w:t>results</w:t>
        </w:r>
      </w:ins>
      <w:ins w:id="67" w:author="David Nguyen" w:date="2017-06-06T14:13:00Z">
        <w:r>
          <w:rPr>
            <w:rFonts w:cstheme="minorHAnsi"/>
          </w:rPr>
          <w:t xml:space="preserve"> </w:t>
        </w:r>
      </w:ins>
      <w:ins w:id="68" w:author="David Nguyen" w:date="2017-06-06T14:14:00Z">
        <w:r w:rsidR="00AD5DE9">
          <w:rPr>
            <w:rFonts w:cstheme="minorHAnsi"/>
          </w:rPr>
          <w:t>in 10±</w:t>
        </w:r>
      </w:ins>
      <w:ins w:id="69" w:author="David Nguyen" w:date="2017-06-08T13:33:00Z">
        <w:r w:rsidR="00AD5DE9">
          <w:rPr>
            <w:rFonts w:cstheme="minorHAnsi"/>
          </w:rPr>
          <w:t>1</w:t>
        </w:r>
      </w:ins>
      <w:ins w:id="70" w:author="David Nguyen" w:date="2017-06-06T14:14:00Z">
        <w:r w:rsidR="00AD5DE9">
          <w:rPr>
            <w:rFonts w:cstheme="minorHAnsi"/>
          </w:rPr>
          <w:t>.</w:t>
        </w:r>
      </w:ins>
      <w:ins w:id="71" w:author="David Nguyen" w:date="2017-06-08T13:33:00Z">
        <w:r w:rsidR="00AD5DE9">
          <w:rPr>
            <w:rFonts w:cstheme="minorHAnsi"/>
          </w:rPr>
          <w:t>2</w:t>
        </w:r>
      </w:ins>
      <w:ins w:id="72" w:author="David Nguyen" w:date="2017-06-06T14:14:00Z">
        <w:r>
          <w:rPr>
            <w:rFonts w:cstheme="minorHAnsi"/>
          </w:rPr>
          <w:t xml:space="preserve"> cm</w:t>
        </w:r>
        <w:r w:rsidRPr="00C2348E">
          <w:rPr>
            <w:rFonts w:cstheme="minorHAnsi"/>
            <w:vertAlign w:val="superscript"/>
            <w:rPrChange w:id="73" w:author="David Nguyen" w:date="2017-06-07T13:37:00Z">
              <w:rPr>
                <w:rFonts w:cstheme="minorHAnsi"/>
              </w:rPr>
            </w:rPrChange>
          </w:rPr>
          <w:t>2</w:t>
        </w:r>
        <w:r>
          <w:rPr>
            <w:rFonts w:cstheme="minorHAnsi"/>
          </w:rPr>
          <w:t xml:space="preserve"> and</w:t>
        </w:r>
        <w:r w:rsidR="00AD5DE9">
          <w:rPr>
            <w:rFonts w:cstheme="minorHAnsi"/>
          </w:rPr>
          <w:t xml:space="preserve"> wiggling the width results in 10±2</w:t>
        </w:r>
        <w:r>
          <w:rPr>
            <w:rFonts w:cstheme="minorHAnsi"/>
          </w:rPr>
          <w:t xml:space="preserve"> cm</w:t>
        </w:r>
        <w:r w:rsidRPr="00C2348E">
          <w:rPr>
            <w:rFonts w:cstheme="minorHAnsi"/>
            <w:vertAlign w:val="superscript"/>
            <w:rPrChange w:id="74" w:author="David Nguyen" w:date="2017-06-07T13:37:00Z">
              <w:rPr>
                <w:rFonts w:cstheme="minorHAnsi"/>
              </w:rPr>
            </w:rPrChange>
          </w:rPr>
          <w:t>2</w:t>
        </w:r>
        <w:r w:rsidR="00AD5DE9">
          <w:rPr>
            <w:rFonts w:cstheme="minorHAnsi"/>
          </w:rPr>
          <w:t xml:space="preserve">. </w:t>
        </w:r>
      </w:ins>
      <w:ins w:id="75" w:author="David Nguyen" w:date="2017-06-08T13:34:00Z">
        <w:r w:rsidR="00AD5DE9">
          <w:rPr>
            <w:rFonts w:cstheme="minorHAnsi"/>
          </w:rPr>
          <w:t>Note that even though the width has a lower uncertainty associated with it, its uncertainty</w:t>
        </w:r>
      </w:ins>
      <w:ins w:id="76" w:author="David Nguyen" w:date="2017-06-08T13:36:00Z">
        <w:r w:rsidR="00AD5DE9">
          <w:rPr>
            <w:rFonts w:cstheme="minorHAnsi"/>
          </w:rPr>
          <w:t xml:space="preserve"> it creates in the result is higher than that of the length. </w:t>
        </w:r>
      </w:ins>
    </w:p>
    <w:p w14:paraId="4D5C97C4" w14:textId="56A97B45" w:rsidR="00280F73" w:rsidRPr="007A6C3B" w:rsidRDefault="001F3EF1" w:rsidP="00280F73">
      <w:pPr>
        <w:rPr>
          <w:moveTo w:id="77" w:author="Brokk Toggerson" w:date="2017-06-06T14:34:00Z"/>
        </w:rPr>
      </w:pPr>
      <w:r w:rsidRPr="007A6C3B">
        <w:t>If you are worried about what happens when two of the input variables are simultaneously at the ends of their error bars, you can check that case if you want. However, beware that if there are many variables, checking all the possibilities is exponentially laborious. Furthermore, it is improbable that many variables would simultaneously take on extreme values, and checking extreme cases can lead you to overestimate the uncertainty. For these reasons, and others, if you have numerous variables and need to study the system properly, at some point you need to give up on the Crank Three Times</w:t>
      </w:r>
      <w:del w:id="78" w:author="David Nguyen" w:date="2017-06-08T13:41:00Z">
        <w:r w:rsidRPr="007A6C3B" w:rsidDel="008D3116">
          <w:delText xml:space="preserve">™ </w:delText>
        </w:r>
      </w:del>
      <w:r w:rsidRPr="007A6C3B">
        <w:t xml:space="preserve">method and do </w:t>
      </w:r>
      <w:ins w:id="79" w:author="Brokk Toggerson" w:date="2017-06-06T14:32:00Z">
        <w:r w:rsidR="00280F73">
          <w:t xml:space="preserve">something more sophisticated called </w:t>
        </w:r>
      </w:ins>
      <w:r w:rsidRPr="007A6C3B">
        <w:t xml:space="preserve">a </w:t>
      </w:r>
      <w:del w:id="80" w:author="Brokk Toggerson" w:date="2017-06-06T14:32:00Z">
        <w:r w:rsidRPr="007A6C3B" w:rsidDel="00280F73">
          <w:delText>full-</w:delText>
        </w:r>
      </w:del>
      <w:del w:id="81" w:author="Brokk Toggerson" w:date="2017-06-06T14:33:00Z">
        <w:r w:rsidRPr="007A6C3B" w:rsidDel="00280F73">
          <w:delText xml:space="preserve">blown </w:delText>
        </w:r>
      </w:del>
      <w:r w:rsidRPr="007A6C3B">
        <w:t>Monte Carlo analysis</w:t>
      </w:r>
      <w:ins w:id="82" w:author="Brokk Toggerson" w:date="2017-06-06T14:33:00Z">
        <w:r w:rsidR="00280F73">
          <w:t xml:space="preserve"> which we will not discuss in this class</w:t>
        </w:r>
      </w:ins>
      <w:r w:rsidRPr="007A6C3B">
        <w:t>.</w:t>
      </w:r>
      <w:commentRangeEnd w:id="54"/>
      <w:r w:rsidR="00E543E7">
        <w:rPr>
          <w:rStyle w:val="CommentReference"/>
        </w:rPr>
        <w:commentReference w:id="54"/>
      </w:r>
      <w:ins w:id="83" w:author="Brokk Toggerson" w:date="2017-06-06T14:34:00Z">
        <w:r w:rsidR="00280F73">
          <w:t xml:space="preserve"> </w:t>
        </w:r>
      </w:ins>
      <w:moveToRangeStart w:id="84" w:author="Brokk Toggerson" w:date="2017-06-06T14:34:00Z" w:name="move484522977"/>
      <w:moveTo w:id="85" w:author="Brokk Toggerson" w:date="2017-06-06T14:34:00Z">
        <w:r w:rsidR="00280F73" w:rsidRPr="007A6C3B">
          <w:t>The Crank Three Times</w:t>
        </w:r>
      </w:moveTo>
      <w:ins w:id="86" w:author="David Nguyen" w:date="2017-06-08T13:41:00Z">
        <w:r w:rsidR="008D3116">
          <w:t xml:space="preserve"> </w:t>
        </w:r>
      </w:ins>
      <w:moveTo w:id="87" w:author="Brokk Toggerson" w:date="2017-06-06T14:34:00Z">
        <w:del w:id="88" w:author="David Nguyen" w:date="2017-06-08T13:41:00Z">
          <w:r w:rsidR="00280F73" w:rsidRPr="007A6C3B" w:rsidDel="008D3116">
            <w:delText xml:space="preserve">™ </w:delText>
          </w:r>
        </w:del>
        <w:r w:rsidR="00280F73" w:rsidRPr="007A6C3B">
          <w:t>method can be considered an ultra-simplified variation of the Monte Carlo method, suitable for introductory reconnaissance.</w:t>
        </w:r>
      </w:moveTo>
    </w:p>
    <w:moveToRangeEnd w:id="84"/>
    <w:p w14:paraId="228BD664" w14:textId="15BB4BEE" w:rsidR="001F3EF1" w:rsidRPr="007A6C3B" w:rsidRDefault="001F3EF1" w:rsidP="001F3EF1"/>
    <w:p w14:paraId="69AC6DCD" w14:textId="77777777" w:rsidR="001F3EF1" w:rsidRPr="007A6C3B" w:rsidRDefault="001F3EF1" w:rsidP="001F3EF1">
      <w:r w:rsidRPr="007A6C3B">
        <w:t xml:space="preserve">In the </w:t>
      </w:r>
      <w:r w:rsidRPr="00E543E7">
        <w:rPr>
          <w:i/>
          <w:u w:val="single"/>
          <w:rPrChange w:id="89" w:author="Brokk Toggerson" w:date="2017-06-06T10:06:00Z">
            <w:rPr/>
          </w:rPrChange>
        </w:rPr>
        <w:t>rare</w:t>
      </w:r>
      <w:r w:rsidRPr="007A6C3B">
        <w:t xml:space="preserve"> situation where you want a worst-case analysis, you can move each variable to whichever end of its error bar makes a positive contribution to the final answer, and then flip them all so that each one makes a negative contribution. In most cases, however, a worst-case analysis is wildly over-pessimistic, especially when there are more than a few uncertain variables.</w:t>
      </w:r>
    </w:p>
    <w:p w14:paraId="16FD4983" w14:textId="6753D265" w:rsidR="001F3EF1" w:rsidRPr="007A6C3B" w:rsidRDefault="001F3EF1" w:rsidP="001F3EF1">
      <w:r w:rsidRPr="007A6C3B">
        <w:t>Remember: there are many cases, especially when there are multiple uncertain variables and/or correlations among the variables and/or nonlinearities</w:t>
      </w:r>
      <w:ins w:id="90" w:author="Brokk Toggerson" w:date="2017-06-06T14:33:00Z">
        <w:r w:rsidR="00280F73">
          <w:t xml:space="preserve"> for which you will need to be more sophisticated.</w:t>
        </w:r>
      </w:ins>
      <w:del w:id="91" w:author="Brokk Toggerson" w:date="2017-06-06T14:33:00Z">
        <w:r w:rsidRPr="007A6C3B" w:rsidDel="00280F73">
          <w:delText xml:space="preserve">, </w:delText>
        </w:r>
      </w:del>
      <w:del w:id="92" w:author="Brokk Toggerson" w:date="2017-06-06T10:06:00Z">
        <w:r w:rsidRPr="007A6C3B" w:rsidDel="00E543E7">
          <w:delText>your only reasonable option is Monte Carlo</w:delText>
        </w:r>
      </w:del>
      <w:r w:rsidRPr="007A6C3B">
        <w:t xml:space="preserve">. </w:t>
      </w:r>
      <w:moveFromRangeStart w:id="93" w:author="Brokk Toggerson" w:date="2017-06-06T14:34:00Z" w:name="move484522977"/>
      <w:moveFrom w:id="94" w:author="Brokk Toggerson" w:date="2017-06-06T14:34:00Z">
        <w:r w:rsidRPr="007A6C3B" w:rsidDel="00280F73">
          <w:t>The Crank Three Times™ method can be considered an ultra-simplified variation of the Monte Carlo method, suitable for introductory reconnaissance.</w:t>
        </w:r>
      </w:moveFrom>
      <w:moveFromRangeEnd w:id="93"/>
    </w:p>
    <w:p w14:paraId="0DF9D99F" w14:textId="77777777" w:rsidR="001F3EF1" w:rsidRPr="007A6C3B" w:rsidRDefault="001F3EF1" w:rsidP="001F3EF1">
      <w:r w:rsidRPr="007A6C3B">
        <w:t>Here is another example, which is more interesting because it exhibits nonlinearity:</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51"/>
        <w:gridCol w:w="2954"/>
        <w:gridCol w:w="1048"/>
      </w:tblGrid>
      <w:tr w:rsidR="001F3EF1" w:rsidRPr="007A6C3B" w14:paraId="28F3B243" w14:textId="77777777" w:rsidTr="00AB1C7A">
        <w:trPr>
          <w:tblCellSpacing w:w="15" w:type="dxa"/>
        </w:trPr>
        <w:tc>
          <w:tcPr>
            <w:tcW w:w="0" w:type="auto"/>
            <w:tcBorders>
              <w:top w:val="nil"/>
              <w:left w:val="nil"/>
              <w:bottom w:val="nil"/>
              <w:right w:val="nil"/>
            </w:tcBorders>
            <w:noWrap/>
            <w:tcMar>
              <w:top w:w="0" w:type="dxa"/>
              <w:left w:w="0" w:type="dxa"/>
              <w:bottom w:w="0" w:type="dxa"/>
              <w:right w:w="0" w:type="dxa"/>
            </w:tcMar>
            <w:vAlign w:val="center"/>
            <w:hideMark/>
          </w:tcPr>
          <w:p w14:paraId="451E50A0" w14:textId="77777777" w:rsidR="001F3EF1" w:rsidRPr="007A6C3B" w:rsidRDefault="001F3EF1" w:rsidP="00AB1C7A"/>
        </w:tc>
        <w:tc>
          <w:tcPr>
            <w:tcW w:w="0" w:type="auto"/>
            <w:tcBorders>
              <w:top w:val="nil"/>
              <w:left w:val="nil"/>
              <w:bottom w:val="nil"/>
              <w:right w:val="nil"/>
            </w:tcBorders>
            <w:noWrap/>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
              <w:gridCol w:w="1337"/>
              <w:gridCol w:w="180"/>
              <w:gridCol w:w="230"/>
              <w:gridCol w:w="180"/>
              <w:gridCol w:w="623"/>
            </w:tblGrid>
            <w:tr w:rsidR="001F3EF1" w:rsidRPr="007A6C3B" w14:paraId="54E6DE7A" w14:textId="77777777" w:rsidTr="00AB1C7A">
              <w:trPr>
                <w:tblCellSpacing w:w="15" w:type="dxa"/>
              </w:trPr>
              <w:tc>
                <w:tcPr>
                  <w:tcW w:w="0" w:type="auto"/>
                  <w:noWrap/>
                  <w:tcMar>
                    <w:top w:w="0" w:type="dxa"/>
                    <w:left w:w="0" w:type="dxa"/>
                    <w:bottom w:w="0" w:type="dxa"/>
                    <w:right w:w="0" w:type="dxa"/>
                  </w:tcMar>
                  <w:vAlign w:val="center"/>
                  <w:hideMark/>
                </w:tcPr>
                <w:p w14:paraId="3707D5E1" w14:textId="77777777" w:rsidR="001F3EF1" w:rsidRPr="007A6C3B" w:rsidRDefault="001F3EF1" w:rsidP="00AB1C7A">
                  <w:r w:rsidRPr="007A6C3B">
                    <w:t>  </w:t>
                  </w:r>
                  <w:r w:rsidRPr="007A6C3B">
                    <w:rPr>
                      <w:i/>
                      <w:iCs/>
                    </w:rPr>
                    <w:t>x</w:t>
                  </w:r>
                </w:p>
              </w:tc>
              <w:tc>
                <w:tcPr>
                  <w:tcW w:w="0" w:type="auto"/>
                  <w:noWrap/>
                  <w:tcMar>
                    <w:top w:w="0" w:type="dxa"/>
                    <w:left w:w="0" w:type="dxa"/>
                    <w:bottom w:w="0" w:type="dxa"/>
                    <w:right w:w="0" w:type="dxa"/>
                  </w:tcMar>
                  <w:vAlign w:val="center"/>
                  <w:hideMark/>
                </w:tcPr>
                <w:p w14:paraId="42A4E4B7"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4AE7215D"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1FF7C14E"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7EBFA2FA"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18DC4244" w14:textId="77777777" w:rsidR="001F3EF1" w:rsidRPr="007A6C3B" w:rsidRDefault="001F3EF1" w:rsidP="00AB1C7A">
                  <w:r w:rsidRPr="007A6C3B">
                    <w:t>1/</w:t>
                  </w:r>
                  <w:r w:rsidRPr="007A6C3B">
                    <w:rPr>
                      <w:i/>
                      <w:iCs/>
                    </w:rPr>
                    <w:t>x</w:t>
                  </w:r>
                  <w:r w:rsidRPr="007A6C3B">
                    <w:t>     </w:t>
                  </w:r>
                </w:p>
              </w:tc>
            </w:tr>
            <w:tr w:rsidR="001F3EF1" w:rsidRPr="007A6C3B" w14:paraId="30AF4CDF" w14:textId="77777777" w:rsidTr="00AB1C7A">
              <w:trPr>
                <w:tblCellSpacing w:w="15" w:type="dxa"/>
              </w:trPr>
              <w:tc>
                <w:tcPr>
                  <w:tcW w:w="0" w:type="auto"/>
                  <w:noWrap/>
                  <w:tcMar>
                    <w:top w:w="0" w:type="dxa"/>
                    <w:left w:w="0" w:type="dxa"/>
                    <w:bottom w:w="0" w:type="dxa"/>
                    <w:right w:w="0" w:type="dxa"/>
                  </w:tcMar>
                  <w:vAlign w:val="center"/>
                  <w:hideMark/>
                </w:tcPr>
                <w:p w14:paraId="37F1DBDE" w14:textId="77777777" w:rsidR="001F3EF1" w:rsidRPr="007A6C3B" w:rsidRDefault="001F3EF1" w:rsidP="00AB1C7A">
                  <w:r w:rsidRPr="007A6C3B">
                    <w:t>===</w:t>
                  </w:r>
                </w:p>
              </w:tc>
              <w:tc>
                <w:tcPr>
                  <w:tcW w:w="0" w:type="auto"/>
                  <w:noWrap/>
                  <w:tcMar>
                    <w:top w:w="0" w:type="dxa"/>
                    <w:left w:w="0" w:type="dxa"/>
                    <w:bottom w:w="0" w:type="dxa"/>
                    <w:right w:w="0" w:type="dxa"/>
                  </w:tcMar>
                  <w:vAlign w:val="center"/>
                  <w:hideMark/>
                </w:tcPr>
                <w:p w14:paraId="548C9C8E"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315EC350"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1B7791BB"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551E7937"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0D1D1B5C" w14:textId="77777777" w:rsidR="001F3EF1" w:rsidRPr="007A6C3B" w:rsidRDefault="001F3EF1" w:rsidP="00AB1C7A">
                  <w:r w:rsidRPr="007A6C3B">
                    <w:t>===     </w:t>
                  </w:r>
                </w:p>
              </w:tc>
            </w:tr>
            <w:tr w:rsidR="001F3EF1" w:rsidRPr="007A6C3B" w14:paraId="09892947" w14:textId="77777777" w:rsidTr="00AB1C7A">
              <w:trPr>
                <w:tblCellSpacing w:w="15" w:type="dxa"/>
              </w:trPr>
              <w:tc>
                <w:tcPr>
                  <w:tcW w:w="0" w:type="auto"/>
                  <w:noWrap/>
                  <w:tcMar>
                    <w:top w:w="0" w:type="dxa"/>
                    <w:left w:w="0" w:type="dxa"/>
                    <w:bottom w:w="0" w:type="dxa"/>
                    <w:right w:w="0" w:type="dxa"/>
                  </w:tcMar>
                  <w:vAlign w:val="center"/>
                  <w:hideMark/>
                </w:tcPr>
                <w:p w14:paraId="5024E68B" w14:textId="77777777" w:rsidR="001F3EF1" w:rsidRPr="007A6C3B" w:rsidRDefault="001F3EF1" w:rsidP="00AB1C7A">
                  <w:r w:rsidRPr="007A6C3B">
                    <w:t>2.9</w:t>
                  </w:r>
                </w:p>
              </w:tc>
              <w:tc>
                <w:tcPr>
                  <w:tcW w:w="0" w:type="auto"/>
                  <w:noWrap/>
                  <w:tcMar>
                    <w:top w:w="0" w:type="dxa"/>
                    <w:left w:w="0" w:type="dxa"/>
                    <w:bottom w:w="0" w:type="dxa"/>
                    <w:right w:w="0" w:type="dxa"/>
                  </w:tcMar>
                  <w:vAlign w:val="center"/>
                  <w:hideMark/>
                </w:tcPr>
                <w:p w14:paraId="32AD530A" w14:textId="77777777" w:rsidR="001F3EF1" w:rsidRPr="007A6C3B" w:rsidRDefault="001F3EF1" w:rsidP="00AB1C7A">
                  <w:r w:rsidRPr="007A6C3B">
                    <w:t>(high case)</w:t>
                  </w:r>
                </w:p>
              </w:tc>
              <w:tc>
                <w:tcPr>
                  <w:tcW w:w="0" w:type="auto"/>
                  <w:noWrap/>
                  <w:tcMar>
                    <w:top w:w="0" w:type="dxa"/>
                    <w:left w:w="0" w:type="dxa"/>
                    <w:bottom w:w="0" w:type="dxa"/>
                    <w:right w:w="0" w:type="dxa"/>
                  </w:tcMar>
                  <w:vAlign w:val="center"/>
                  <w:hideMark/>
                </w:tcPr>
                <w:p w14:paraId="3E5779BB"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3CE5BF45" w14:textId="77777777" w:rsidR="001F3EF1" w:rsidRPr="007A6C3B" w:rsidRDefault="001F3EF1" w:rsidP="00AB1C7A">
                  <w:r w:rsidRPr="007A6C3B">
                    <w:t>→</w:t>
                  </w:r>
                </w:p>
              </w:tc>
              <w:tc>
                <w:tcPr>
                  <w:tcW w:w="0" w:type="auto"/>
                  <w:noWrap/>
                  <w:tcMar>
                    <w:top w:w="0" w:type="dxa"/>
                    <w:left w:w="0" w:type="dxa"/>
                    <w:bottom w:w="0" w:type="dxa"/>
                    <w:right w:w="0" w:type="dxa"/>
                  </w:tcMar>
                  <w:vAlign w:val="center"/>
                  <w:hideMark/>
                </w:tcPr>
                <w:p w14:paraId="54E786B8"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512813B7" w14:textId="77777777" w:rsidR="001F3EF1" w:rsidRPr="007A6C3B" w:rsidRDefault="001F3EF1" w:rsidP="00AB1C7A">
                  <w:r w:rsidRPr="007A6C3B">
                    <w:t>.34     </w:t>
                  </w:r>
                </w:p>
              </w:tc>
            </w:tr>
            <w:tr w:rsidR="001F3EF1" w:rsidRPr="007A6C3B" w14:paraId="737F90A7" w14:textId="77777777" w:rsidTr="00AB1C7A">
              <w:trPr>
                <w:tblCellSpacing w:w="15" w:type="dxa"/>
              </w:trPr>
              <w:tc>
                <w:tcPr>
                  <w:tcW w:w="0" w:type="auto"/>
                  <w:noWrap/>
                  <w:tcMar>
                    <w:top w:w="0" w:type="dxa"/>
                    <w:left w:w="0" w:type="dxa"/>
                    <w:bottom w:w="0" w:type="dxa"/>
                    <w:right w:w="0" w:type="dxa"/>
                  </w:tcMar>
                  <w:vAlign w:val="center"/>
                  <w:hideMark/>
                </w:tcPr>
                <w:p w14:paraId="6E013B71" w14:textId="77777777" w:rsidR="001F3EF1" w:rsidRPr="007A6C3B" w:rsidRDefault="001F3EF1" w:rsidP="00AB1C7A">
                  <w:r w:rsidRPr="007A6C3B">
                    <w:t>2</w:t>
                  </w:r>
                </w:p>
              </w:tc>
              <w:tc>
                <w:tcPr>
                  <w:tcW w:w="0" w:type="auto"/>
                  <w:noWrap/>
                  <w:tcMar>
                    <w:top w:w="0" w:type="dxa"/>
                    <w:left w:w="0" w:type="dxa"/>
                    <w:bottom w:w="0" w:type="dxa"/>
                    <w:right w:w="0" w:type="dxa"/>
                  </w:tcMar>
                  <w:vAlign w:val="center"/>
                  <w:hideMark/>
                </w:tcPr>
                <w:p w14:paraId="40525629" w14:textId="77777777" w:rsidR="001F3EF1" w:rsidRPr="007A6C3B" w:rsidRDefault="001F3EF1" w:rsidP="00AB1C7A">
                  <w:r w:rsidRPr="007A6C3B">
                    <w:t>(nominal case)</w:t>
                  </w:r>
                </w:p>
              </w:tc>
              <w:tc>
                <w:tcPr>
                  <w:tcW w:w="0" w:type="auto"/>
                  <w:noWrap/>
                  <w:tcMar>
                    <w:top w:w="0" w:type="dxa"/>
                    <w:left w:w="0" w:type="dxa"/>
                    <w:bottom w:w="0" w:type="dxa"/>
                    <w:right w:w="0" w:type="dxa"/>
                  </w:tcMar>
                  <w:vAlign w:val="center"/>
                  <w:hideMark/>
                </w:tcPr>
                <w:p w14:paraId="31C04354"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37E3BE97" w14:textId="77777777" w:rsidR="001F3EF1" w:rsidRPr="007A6C3B" w:rsidRDefault="001F3EF1" w:rsidP="00AB1C7A">
                  <w:r w:rsidRPr="007A6C3B">
                    <w:t>→</w:t>
                  </w:r>
                </w:p>
              </w:tc>
              <w:tc>
                <w:tcPr>
                  <w:tcW w:w="0" w:type="auto"/>
                  <w:noWrap/>
                  <w:tcMar>
                    <w:top w:w="0" w:type="dxa"/>
                    <w:left w:w="0" w:type="dxa"/>
                    <w:bottom w:w="0" w:type="dxa"/>
                    <w:right w:w="0" w:type="dxa"/>
                  </w:tcMar>
                  <w:vAlign w:val="center"/>
                  <w:hideMark/>
                </w:tcPr>
                <w:p w14:paraId="37136EDD"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7F90DD1D" w14:textId="77777777" w:rsidR="001F3EF1" w:rsidRPr="007A6C3B" w:rsidRDefault="001F3EF1" w:rsidP="00AB1C7A">
                  <w:r w:rsidRPr="007A6C3B">
                    <w:t>.5      </w:t>
                  </w:r>
                </w:p>
              </w:tc>
            </w:tr>
            <w:tr w:rsidR="001F3EF1" w:rsidRPr="007A6C3B" w14:paraId="268470CE" w14:textId="77777777" w:rsidTr="00AB1C7A">
              <w:trPr>
                <w:tblCellSpacing w:w="15" w:type="dxa"/>
              </w:trPr>
              <w:tc>
                <w:tcPr>
                  <w:tcW w:w="0" w:type="auto"/>
                  <w:noWrap/>
                  <w:tcMar>
                    <w:top w:w="0" w:type="dxa"/>
                    <w:left w:w="0" w:type="dxa"/>
                    <w:bottom w:w="0" w:type="dxa"/>
                    <w:right w:w="0" w:type="dxa"/>
                  </w:tcMar>
                  <w:vAlign w:val="center"/>
                  <w:hideMark/>
                </w:tcPr>
                <w:p w14:paraId="7FDD3EE4" w14:textId="77777777" w:rsidR="001F3EF1" w:rsidRPr="007A6C3B" w:rsidRDefault="001F3EF1" w:rsidP="00AB1C7A">
                  <w:r w:rsidRPr="007A6C3B">
                    <w:t>1.1</w:t>
                  </w:r>
                </w:p>
              </w:tc>
              <w:tc>
                <w:tcPr>
                  <w:tcW w:w="0" w:type="auto"/>
                  <w:noWrap/>
                  <w:tcMar>
                    <w:top w:w="0" w:type="dxa"/>
                    <w:left w:w="0" w:type="dxa"/>
                    <w:bottom w:w="0" w:type="dxa"/>
                    <w:right w:w="0" w:type="dxa"/>
                  </w:tcMar>
                  <w:vAlign w:val="center"/>
                  <w:hideMark/>
                </w:tcPr>
                <w:p w14:paraId="65C2A424" w14:textId="77777777" w:rsidR="001F3EF1" w:rsidRPr="007A6C3B" w:rsidRDefault="001F3EF1" w:rsidP="00AB1C7A">
                  <w:r w:rsidRPr="007A6C3B">
                    <w:t>(low case)</w:t>
                  </w:r>
                </w:p>
              </w:tc>
              <w:tc>
                <w:tcPr>
                  <w:tcW w:w="0" w:type="auto"/>
                  <w:noWrap/>
                  <w:tcMar>
                    <w:top w:w="0" w:type="dxa"/>
                    <w:left w:w="0" w:type="dxa"/>
                    <w:bottom w:w="0" w:type="dxa"/>
                    <w:right w:w="0" w:type="dxa"/>
                  </w:tcMar>
                  <w:vAlign w:val="center"/>
                  <w:hideMark/>
                </w:tcPr>
                <w:p w14:paraId="771FE7E5"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1E102ED6" w14:textId="77777777" w:rsidR="001F3EF1" w:rsidRPr="007A6C3B" w:rsidRDefault="001F3EF1" w:rsidP="00AB1C7A">
                  <w:r w:rsidRPr="007A6C3B">
                    <w:t>→</w:t>
                  </w:r>
                </w:p>
              </w:tc>
              <w:tc>
                <w:tcPr>
                  <w:tcW w:w="0" w:type="auto"/>
                  <w:noWrap/>
                  <w:tcMar>
                    <w:top w:w="0" w:type="dxa"/>
                    <w:left w:w="0" w:type="dxa"/>
                    <w:bottom w:w="0" w:type="dxa"/>
                    <w:right w:w="0" w:type="dxa"/>
                  </w:tcMar>
                  <w:vAlign w:val="center"/>
                  <w:hideMark/>
                </w:tcPr>
                <w:p w14:paraId="6DE177EB" w14:textId="77777777" w:rsidR="001F3EF1" w:rsidRPr="007A6C3B" w:rsidRDefault="001F3EF1" w:rsidP="00AB1C7A">
                  <w:r w:rsidRPr="007A6C3B">
                    <w:t>   </w:t>
                  </w:r>
                </w:p>
              </w:tc>
              <w:tc>
                <w:tcPr>
                  <w:tcW w:w="0" w:type="auto"/>
                  <w:noWrap/>
                  <w:tcMar>
                    <w:top w:w="0" w:type="dxa"/>
                    <w:left w:w="0" w:type="dxa"/>
                    <w:bottom w:w="0" w:type="dxa"/>
                    <w:right w:w="0" w:type="dxa"/>
                  </w:tcMar>
                  <w:vAlign w:val="center"/>
                  <w:hideMark/>
                </w:tcPr>
                <w:p w14:paraId="7DC26AB4" w14:textId="77777777" w:rsidR="001F3EF1" w:rsidRPr="007A6C3B" w:rsidRDefault="001F3EF1" w:rsidP="00AB1C7A">
                  <w:r w:rsidRPr="007A6C3B">
                    <w:t>.91     </w:t>
                  </w:r>
                </w:p>
              </w:tc>
            </w:tr>
          </w:tbl>
          <w:p w14:paraId="41E85A97" w14:textId="77777777" w:rsidR="001F3EF1" w:rsidRPr="007A6C3B" w:rsidRDefault="001F3EF1" w:rsidP="00AB1C7A"/>
        </w:tc>
        <w:tc>
          <w:tcPr>
            <w:tcW w:w="0" w:type="auto"/>
            <w:tcBorders>
              <w:top w:val="nil"/>
              <w:left w:val="nil"/>
              <w:bottom w:val="nil"/>
              <w:right w:val="nil"/>
            </w:tcBorders>
            <w:noWrap/>
            <w:tcMar>
              <w:top w:w="0" w:type="dxa"/>
              <w:left w:w="0" w:type="dxa"/>
              <w:bottom w:w="0" w:type="dxa"/>
              <w:right w:w="0" w:type="dxa"/>
            </w:tcMar>
            <w:vAlign w:val="center"/>
            <w:hideMark/>
          </w:tcPr>
          <w:p w14:paraId="09E81ED6" w14:textId="77777777" w:rsidR="001F3EF1" w:rsidRPr="007A6C3B" w:rsidRDefault="001F3EF1" w:rsidP="00AB1C7A">
            <w:r w:rsidRPr="007A6C3B">
              <w:t>             (</w:t>
            </w:r>
            <w:hyperlink r:id="rId15" w:anchor="eq-crank-3-nonlinear" w:history="1">
              <w:r w:rsidRPr="007A6C3B">
                <w:rPr>
                  <w:rStyle w:val="Hyperlink"/>
                </w:rPr>
                <w:t>36</w:t>
              </w:r>
            </w:hyperlink>
            <w:r w:rsidRPr="007A6C3B">
              <w:t>)</w:t>
            </w:r>
          </w:p>
        </w:tc>
      </w:tr>
    </w:tbl>
    <w:p w14:paraId="280A88DC" w14:textId="77777777" w:rsidR="001F3EF1" w:rsidRPr="007A6C3B" w:rsidRDefault="00411394" w:rsidP="001F3EF1">
      <w:hyperlink r:id="rId16" w:anchor="eq-crank-3-nonlinear" w:history="1">
        <w:r w:rsidR="001F3EF1" w:rsidRPr="007A6C3B">
          <w:rPr>
            <w:rStyle w:val="Hyperlink"/>
          </w:rPr>
          <w:t>Equation 36</w:t>
        </w:r>
      </w:hyperlink>
      <w:r w:rsidR="001F3EF1" w:rsidRPr="007A6C3B">
        <w:t> tells us that if </w:t>
      </w:r>
      <w:r w:rsidR="001F3EF1" w:rsidRPr="007A6C3B">
        <w:rPr>
          <w:i/>
          <w:iCs/>
        </w:rPr>
        <w:t>x</w:t>
      </w:r>
      <w:r w:rsidR="001F3EF1" w:rsidRPr="007A6C3B">
        <w:t> is distributed according to </w:t>
      </w:r>
      <w:r w:rsidR="001F3EF1" w:rsidRPr="007A6C3B">
        <w:rPr>
          <w:i/>
          <w:iCs/>
        </w:rPr>
        <w:t>x</w:t>
      </w:r>
      <w:r w:rsidR="001F3EF1" w:rsidRPr="007A6C3B">
        <w:t> = 2±.9 then 1/</w:t>
      </w:r>
      <w:r w:rsidR="001F3EF1" w:rsidRPr="007A6C3B">
        <w:rPr>
          <w:i/>
          <w:iCs/>
        </w:rPr>
        <w:t>x</w:t>
      </w:r>
      <w:r w:rsidR="001F3EF1" w:rsidRPr="007A6C3B">
        <w:t> is distributed according to</w:t>
      </w:r>
      <w:ins w:id="95" w:author="Brokk Toggerson" w:date="2017-06-06T10:07:00Z">
        <w:r w:rsidR="00E543E7">
          <w:br/>
        </w:r>
      </w:ins>
      <w:r w:rsidR="001F3EF1" w:rsidRPr="007A6C3B">
        <w:t xml:space="preserve"> </w:t>
      </w:r>
      <m:oMath>
        <m:f>
          <m:fPr>
            <m:ctrlPr>
              <w:ins w:id="96" w:author="Brokk Toggerson" w:date="2017-06-06T10:06:00Z">
                <w:rPr>
                  <w:rFonts w:ascii="Cambria Math" w:hAnsi="Cambria Math"/>
                  <w:i/>
                </w:rPr>
              </w:ins>
            </m:ctrlPr>
          </m:fPr>
          <m:num>
            <m:r>
              <w:ins w:id="97" w:author="Brokk Toggerson" w:date="2017-06-06T10:06:00Z">
                <w:rPr>
                  <w:rFonts w:ascii="Cambria Math" w:hAnsi="Cambria Math"/>
                </w:rPr>
                <m:t>1</m:t>
              </w:ins>
            </m:r>
          </m:num>
          <m:den>
            <m:r>
              <w:ins w:id="98" w:author="Brokk Toggerson" w:date="2017-06-06T10:06:00Z">
                <w:rPr>
                  <w:rFonts w:ascii="Cambria Math" w:hAnsi="Cambria Math"/>
                </w:rPr>
                <m:t>x</m:t>
              </w:ins>
            </m:r>
          </m:den>
        </m:f>
        <m:r>
          <w:ins w:id="99" w:author="Brokk Toggerson" w:date="2017-06-06T10:06:00Z">
            <w:rPr>
              <w:rFonts w:ascii="Cambria Math" w:hAnsi="Cambria Math"/>
            </w:rPr>
            <m:t>=</m:t>
          </w:ins>
        </m:r>
        <m:sSubSup>
          <m:sSubSupPr>
            <m:ctrlPr>
              <w:ins w:id="100" w:author="Brokk Toggerson" w:date="2017-06-06T10:07:00Z">
                <w:rPr>
                  <w:rFonts w:ascii="Cambria Math" w:hAnsi="Cambria Math"/>
                  <w:i/>
                </w:rPr>
              </w:ins>
            </m:ctrlPr>
          </m:sSubSupPr>
          <m:e>
            <m:r>
              <w:ins w:id="101" w:author="Brokk Toggerson" w:date="2017-06-06T10:07:00Z">
                <w:rPr>
                  <w:rFonts w:ascii="Cambria Math" w:hAnsi="Cambria Math"/>
                </w:rPr>
                <m:t>0.5</m:t>
              </w:ins>
            </m:r>
          </m:e>
          <m:sub>
            <m:r>
              <w:ins w:id="102" w:author="Brokk Toggerson" w:date="2017-06-06T10:07:00Z">
                <w:rPr>
                  <w:rFonts w:ascii="Cambria Math" w:hAnsi="Cambria Math"/>
                </w:rPr>
                <m:t>-0.16</m:t>
              </w:ins>
            </m:r>
          </m:sub>
          <m:sup>
            <m:r>
              <w:ins w:id="103" w:author="Brokk Toggerson" w:date="2017-06-06T10:07:00Z">
                <w:rPr>
                  <w:rFonts w:ascii="Cambria Math" w:hAnsi="Cambria Math"/>
                </w:rPr>
                <m:t>+0.41</m:t>
              </w:ins>
            </m:r>
          </m:sup>
        </m:sSubSup>
      </m:oMath>
      <w:del w:id="104" w:author="Brokk Toggerson" w:date="2017-06-06T10:07:00Z">
        <w:r w:rsidR="001F3EF1" w:rsidRPr="007A6C3B" w:rsidDel="00E543E7">
          <w:delText>1/</w:delText>
        </w:r>
        <w:r w:rsidR="001F3EF1" w:rsidRPr="007A6C3B" w:rsidDel="00E543E7">
          <w:rPr>
            <w:i/>
            <w:iCs/>
          </w:rPr>
          <w:delText>x</w:delText>
        </w:r>
        <w:r w:rsidR="001F3EF1" w:rsidRPr="007A6C3B" w:rsidDel="00E543E7">
          <w:delText> = .5(+.41−.16)</w:delText>
        </w:r>
      </w:del>
      <w:r w:rsidR="001F3EF1" w:rsidRPr="007A6C3B">
        <w:t xml:space="preserve">. </w:t>
      </w:r>
      <w:del w:id="105" w:author="Brokk Toggerson" w:date="2017-06-06T10:05:00Z">
        <w:r w:rsidR="001F3EF1" w:rsidRPr="007A6C3B" w:rsidDel="00E543E7">
          <w:delText>Equivalently we can say that if </w:delText>
        </w:r>
        <w:r w:rsidR="001F3EF1" w:rsidRPr="007A6C3B" w:rsidDel="00E543E7">
          <w:rPr>
            <w:i/>
            <w:iCs/>
          </w:rPr>
          <w:delText>x</w:delText>
        </w:r>
        <w:r w:rsidR="001F3EF1" w:rsidRPr="007A6C3B" w:rsidDel="00E543E7">
          <w:delText> = 2±45% then 1/</w:delText>
        </w:r>
        <w:r w:rsidR="001F3EF1" w:rsidRPr="007A6C3B" w:rsidDel="00E543E7">
          <w:rPr>
            <w:i/>
            <w:iCs/>
          </w:rPr>
          <w:delText>x</w:delText>
        </w:r>
        <w:r w:rsidR="001F3EF1" w:rsidRPr="007A6C3B" w:rsidDel="00E543E7">
          <w:delText xml:space="preserve"> = .5(+82%−31%). </w:delText>
        </w:r>
      </w:del>
      <w:r w:rsidR="001F3EF1" w:rsidRPr="007A6C3B">
        <w:t>Even though the error bars on </w:t>
      </w:r>
      <w:r w:rsidR="001F3EF1" w:rsidRPr="007A6C3B">
        <w:rPr>
          <w:i/>
          <w:iCs/>
        </w:rPr>
        <w:t>x</w:t>
      </w:r>
      <w:r w:rsidR="001F3EF1" w:rsidRPr="007A6C3B">
        <w:t> are symmetric, the error bars on 1/</w:t>
      </w:r>
      <w:r w:rsidR="001F3EF1" w:rsidRPr="007A6C3B">
        <w:rPr>
          <w:i/>
          <w:iCs/>
        </w:rPr>
        <w:t>x</w:t>
      </w:r>
      <w:r w:rsidR="001F3EF1" w:rsidRPr="007A6C3B">
        <w:t> are markedly lopsided.</w:t>
      </w:r>
    </w:p>
    <w:p w14:paraId="03A65BE4" w14:textId="0D806400" w:rsidR="00E71F50" w:rsidRPr="00BA141C" w:rsidRDefault="001F3EF1" w:rsidP="001F3EF1">
      <w:pPr>
        <w:rPr>
          <w:ins w:id="106" w:author="Brokk Toggerson" w:date="2017-06-06T15:03:00Z"/>
          <w:rFonts w:cstheme="minorHAnsi"/>
          <w:rPrChange w:id="107" w:author="David Nguyen" w:date="2017-06-06T15:08:00Z">
            <w:rPr>
              <w:ins w:id="108" w:author="Brokk Toggerson" w:date="2017-06-06T15:03:00Z"/>
              <w:rFonts w:cstheme="minorHAnsi"/>
              <w:b/>
            </w:rPr>
          </w:rPrChange>
        </w:rPr>
      </w:pPr>
      <w:commentRangeStart w:id="109"/>
      <w:r w:rsidRPr="007A6C3B">
        <w:lastRenderedPageBreak/>
        <w:t>Lopsided error bars are fairly common in practice. Sometimes they are merely a symptom of a harmless nonlinearity, but sometimes they are a symptom of something much worse</w:t>
      </w:r>
      <w:del w:id="110" w:author="Brokk Toggerson" w:date="2017-06-06T14:44:00Z">
        <w:r w:rsidRPr="007A6C3B" w:rsidDel="00E71F50">
          <w:delText xml:space="preserve">, such as a singularity </w:delText>
        </w:r>
      </w:del>
      <w:del w:id="111" w:author="David Nguyen" w:date="2017-06-06T14:08:00Z">
        <w:r w:rsidRPr="007A6C3B" w:rsidDel="000C3B23">
          <w:delText>or a branch cut in the calculation you are doing.</w:delText>
        </w:r>
        <w:commentRangeEnd w:id="109"/>
        <w:r w:rsidR="00B672FE" w:rsidDel="000C3B23">
          <w:rPr>
            <w:rStyle w:val="CommentReference"/>
          </w:rPr>
          <w:commentReference w:id="109"/>
        </w:r>
      </w:del>
      <w:ins w:id="112" w:author="David Nguyen" w:date="2017-06-06T14:08:00Z">
        <w:r w:rsidR="000C3B23">
          <w:t xml:space="preserve">. </w:t>
        </w:r>
      </w:ins>
      <w:ins w:id="113" w:author="Brokk Toggerson" w:date="2017-06-06T14:45:00Z">
        <w:r w:rsidR="00E71F50">
          <w:t xml:space="preserve">As an example, </w:t>
        </w:r>
      </w:ins>
      <w:ins w:id="114" w:author="David Nguyen" w:date="2017-06-06T14:08:00Z">
        <w:del w:id="115" w:author="Brokk Toggerson" w:date="2017-06-06T14:45:00Z">
          <w:r w:rsidR="000C3B23" w:rsidDel="00E71F50">
            <w:delText>One example of a singularity is when your uncertainties contain a value that causes your calculation to divide by zero. L</w:delText>
          </w:r>
        </w:del>
      </w:ins>
      <w:ins w:id="116" w:author="Brokk Toggerson" w:date="2017-06-06T14:45:00Z">
        <w:r w:rsidR="00E71F50">
          <w:t>l</w:t>
        </w:r>
      </w:ins>
      <w:ins w:id="117" w:author="David Nguyen" w:date="2017-06-06T14:08:00Z">
        <w:r w:rsidR="000C3B23">
          <w:t xml:space="preserve">et’s say you had a calculation that was </w:t>
        </w:r>
      </w:ins>
      <m:oMath>
        <m:f>
          <m:fPr>
            <m:ctrlPr>
              <w:ins w:id="118" w:author="David Nguyen" w:date="2017-06-06T14:09:00Z">
                <w:rPr>
                  <w:rFonts w:ascii="Cambria Math" w:hAnsi="Cambria Math"/>
                  <w:i/>
                </w:rPr>
              </w:ins>
            </m:ctrlPr>
          </m:fPr>
          <m:num>
            <m:r>
              <w:ins w:id="119" w:author="David Nguyen" w:date="2017-06-06T14:09:00Z">
                <w:rPr>
                  <w:rFonts w:ascii="Cambria Math" w:hAnsi="Cambria Math"/>
                </w:rPr>
                <m:t>1</m:t>
              </w:ins>
            </m:r>
          </m:num>
          <m:den>
            <m:r>
              <w:ins w:id="120" w:author="David Nguyen" w:date="2017-06-06T14:09:00Z">
                <w:rPr>
                  <w:rFonts w:ascii="Cambria Math" w:hAnsi="Cambria Math"/>
                </w:rPr>
                <m:t>x-2</m:t>
              </w:ins>
            </m:r>
          </m:den>
        </m:f>
      </m:oMath>
      <w:ins w:id="121" w:author="David Nguyen" w:date="2017-06-06T14:09:00Z">
        <w:r w:rsidR="000C3B23">
          <w:t xml:space="preserve">, and the value of </w:t>
        </w:r>
      </w:ins>
      <w:ins w:id="122" w:author="David Nguyen" w:date="2017-06-06T14:10:00Z">
        <w:r w:rsidR="000C3B23">
          <w:t>x was found to be 3</w:t>
        </w:r>
        <w:r w:rsidR="000C3B23">
          <w:rPr>
            <w:rFonts w:cstheme="minorHAnsi"/>
          </w:rPr>
          <w:t xml:space="preserve">±2. </w:t>
        </w:r>
        <w:del w:id="123" w:author="Brokk Toggerson" w:date="2017-06-06T14:34:00Z">
          <w:r w:rsidR="000C3B23" w:rsidDel="00280F73">
            <w:rPr>
              <w:rFonts w:cstheme="minorHAnsi"/>
            </w:rPr>
            <w:delText xml:space="preserve">Notice that 2 is within the uncertainty of x, which would cause your calculation to be </w:delTex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0</m:t>
                </m:r>
              </m:den>
            </m:f>
          </m:oMath>
          <w:r w:rsidR="000C3B23" w:rsidDel="00280F73">
            <w:rPr>
              <w:rFonts w:cstheme="minorHAnsi"/>
            </w:rPr>
            <w:delText xml:space="preserve">. </w:delText>
          </w:r>
        </w:del>
        <w:r w:rsidR="000C3B23">
          <w:rPr>
            <w:rFonts w:cstheme="minorHAnsi"/>
          </w:rPr>
          <w:t>W</w:t>
        </w:r>
      </w:ins>
      <w:ins w:id="124" w:author="David Nguyen" w:date="2017-06-06T14:11:00Z">
        <w:r w:rsidR="000C3B23">
          <w:rPr>
            <w:rFonts w:cstheme="minorHAnsi"/>
          </w:rPr>
          <w:t xml:space="preserve">hen you do the crank three times method, the nominal crank is 1, the upper crank is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m:t>
              </m:r>
            </m:den>
          </m:f>
        </m:oMath>
        <w:r w:rsidR="000C3B23">
          <w:rPr>
            <w:rFonts w:cstheme="minorHAnsi"/>
          </w:rPr>
          <w:t xml:space="preserve">, and the lower crank is -1. </w:t>
        </w:r>
      </w:ins>
      <w:ins w:id="125" w:author="Brokk Toggerson" w:date="2017-06-06T14:35:00Z">
        <w:r w:rsidR="00280F73">
          <w:rPr>
            <w:rFonts w:cstheme="minorHAnsi"/>
          </w:rPr>
          <w:t xml:space="preserve">Both the upper and lower cranks give values less than the nominal; </w:t>
        </w:r>
      </w:ins>
      <w:ins w:id="126" w:author="Brokk Toggerson" w:date="2017-06-06T14:36:00Z">
        <w:r w:rsidR="00280F73">
          <w:rPr>
            <w:rFonts w:cstheme="minorHAnsi"/>
          </w:rPr>
          <w:t>t</w:t>
        </w:r>
      </w:ins>
      <w:ins w:id="127" w:author="David Nguyen" w:date="2017-06-06T14:11:00Z">
        <w:del w:id="128" w:author="Brokk Toggerson" w:date="2017-06-06T14:36:00Z">
          <w:r w:rsidR="000C3B23" w:rsidDel="00280F73">
            <w:rPr>
              <w:rFonts w:cstheme="minorHAnsi"/>
            </w:rPr>
            <w:delText>T</w:delText>
          </w:r>
        </w:del>
        <w:r w:rsidR="000C3B23">
          <w:rPr>
            <w:rFonts w:cstheme="minorHAnsi"/>
          </w:rPr>
          <w:t xml:space="preserve">he result is </w:t>
        </w:r>
        <m:oMath>
          <m:sSubSup>
            <m:sSubSupPr>
              <m:ctrlPr>
                <w:rPr>
                  <w:rFonts w:ascii="Cambria Math" w:hAnsi="Cambria Math" w:cstheme="minorHAnsi"/>
                  <w:i/>
                </w:rPr>
              </m:ctrlPr>
            </m:sSubSupPr>
            <m:e>
              <m:r>
                <w:rPr>
                  <w:rFonts w:ascii="Cambria Math" w:hAnsi="Cambria Math" w:cstheme="minorHAnsi"/>
                </w:rPr>
                <m:t>1</m:t>
              </m:r>
            </m:e>
            <m:sub>
              <m:r>
                <w:rPr>
                  <w:rFonts w:ascii="Cambria Math" w:hAnsi="Cambria Math" w:cstheme="minorHAnsi"/>
                </w:rPr>
                <m:t>-2</m:t>
              </m:r>
            </m:sub>
            <m:sup>
              <m:r>
                <w:rPr>
                  <w:rFonts w:ascii="Cambria Math" w:hAnsi="Cambria Math" w:cstheme="minorHAnsi"/>
                </w:rPr>
                <m:t>-2/3</m:t>
              </m:r>
            </m:sup>
          </m:sSubSup>
        </m:oMath>
      </w:ins>
      <w:ins w:id="129" w:author="Brokk Toggerson" w:date="2017-06-06T14:37:00Z">
        <w:r w:rsidR="00280F73">
          <w:rPr>
            <w:rFonts w:cstheme="minorHAnsi"/>
          </w:rPr>
          <w:t xml:space="preserve">, </w:t>
        </w:r>
      </w:ins>
      <w:ins w:id="130" w:author="David Nguyen" w:date="2017-06-06T14:12:00Z">
        <w:del w:id="131" w:author="Brokk Toggerson" w:date="2017-06-06T14:35:00Z">
          <w:r w:rsidR="000C3B23" w:rsidDel="00280F73">
            <w:rPr>
              <w:rFonts w:cstheme="minorHAnsi"/>
            </w:rPr>
            <w:delText>;</w:delText>
          </w:r>
        </w:del>
        <w:del w:id="132" w:author="Brokk Toggerson" w:date="2017-06-06T14:36:00Z">
          <w:r w:rsidR="000C3B23" w:rsidDel="00280F73">
            <w:rPr>
              <w:rFonts w:cstheme="minorHAnsi"/>
            </w:rPr>
            <w:delText xml:space="preserve"> both uncertainties are negative, </w:delText>
          </w:r>
        </w:del>
        <w:r w:rsidR="000C3B23">
          <w:rPr>
            <w:rFonts w:cstheme="minorHAnsi"/>
          </w:rPr>
          <w:t xml:space="preserve">which doesn’t make much sense. </w:t>
        </w:r>
      </w:ins>
      <w:ins w:id="133" w:author="Brokk Toggerson" w:date="2017-06-06T14:40:00Z">
        <w:r w:rsidR="00E71F50">
          <w:rPr>
            <w:rFonts w:cstheme="minorHAnsi"/>
          </w:rPr>
          <w:t xml:space="preserve">The absurdity arises because at x=2, the function 1/(x-2) is equal to 1/0 </w:t>
        </w:r>
      </w:ins>
      <w:ins w:id="134" w:author="Brokk Toggerson" w:date="2017-06-06T14:41:00Z">
        <w:r w:rsidR="00E71F50">
          <w:rPr>
            <w:rFonts w:cstheme="minorHAnsi"/>
          </w:rPr>
          <w:t xml:space="preserve">and </w:t>
        </w:r>
      </w:ins>
      <w:ins w:id="135" w:author="Brokk Toggerson" w:date="2017-06-06T14:42:00Z">
        <w:r w:rsidR="00E71F50">
          <w:rPr>
            <w:rFonts w:cstheme="minorHAnsi"/>
          </w:rPr>
          <w:t xml:space="preserve">the function is </w:t>
        </w:r>
      </w:ins>
      <w:ins w:id="136" w:author="Brokk Toggerson" w:date="2017-06-06T14:40:00Z">
        <w:r w:rsidR="00E71F50">
          <w:rPr>
            <w:rFonts w:cstheme="minorHAnsi"/>
          </w:rPr>
          <w:t>undefined</w:t>
        </w:r>
      </w:ins>
      <w:ins w:id="137" w:author="Brokk Toggerson" w:date="2017-06-06T14:41:00Z">
        <w:r w:rsidR="00E71F50">
          <w:rPr>
            <w:rFonts w:cstheme="minorHAnsi"/>
          </w:rPr>
          <w:t xml:space="preserve">, i.e. has </w:t>
        </w:r>
      </w:ins>
      <w:ins w:id="138" w:author="Brokk Toggerson" w:date="2017-06-06T14:42:00Z">
        <w:r w:rsidR="00E71F50">
          <w:rPr>
            <w:rFonts w:cstheme="minorHAnsi"/>
          </w:rPr>
          <w:t xml:space="preserve">a </w:t>
        </w:r>
        <w:r w:rsidR="002A48EA">
          <w:rPr>
            <w:rFonts w:cstheme="minorHAnsi"/>
            <w:i/>
          </w:rPr>
          <w:t>singularity</w:t>
        </w:r>
        <w:del w:id="139" w:author="David Nguyen" w:date="2017-06-06T15:07:00Z">
          <w:r w:rsidR="002A48EA" w:rsidRPr="00BA141C" w:rsidDel="00BA141C">
            <w:rPr>
              <w:rFonts w:cstheme="minorHAnsi"/>
              <w:b/>
              <w:i/>
              <w:rPrChange w:id="140" w:author="David Nguyen" w:date="2017-06-06T15:08:00Z">
                <w:rPr>
                  <w:rFonts w:cstheme="minorHAnsi"/>
                  <w:i/>
                </w:rPr>
              </w:rPrChange>
            </w:rPr>
            <w:delText xml:space="preserve">. </w:delText>
          </w:r>
        </w:del>
        <w:del w:id="141" w:author="David Nguyen" w:date="2017-06-06T15:08:00Z">
          <w:r w:rsidR="002A48EA" w:rsidRPr="00BA141C" w:rsidDel="00BA141C">
            <w:rPr>
              <w:rFonts w:cstheme="minorHAnsi"/>
              <w:b/>
              <w:rPrChange w:id="142" w:author="David Nguyen" w:date="2017-06-06T15:08:00Z">
                <w:rPr>
                  <w:rFonts w:cstheme="minorHAnsi"/>
                  <w:i/>
                </w:rPr>
              </w:rPrChange>
            </w:rPr>
            <w:delText>Make this make sense</w:delText>
          </w:r>
        </w:del>
      </w:ins>
      <w:ins w:id="143" w:author="Brokk Toggerson" w:date="2017-06-06T15:03:00Z">
        <w:del w:id="144" w:author="David Nguyen" w:date="2017-06-06T15:08:00Z">
          <w:r w:rsidR="002A48EA" w:rsidRPr="00BA141C" w:rsidDel="00BA141C">
            <w:rPr>
              <w:rFonts w:cstheme="minorHAnsi"/>
              <w:b/>
              <w:rPrChange w:id="145" w:author="David Nguyen" w:date="2017-06-06T15:08:00Z">
                <w:rPr>
                  <w:rFonts w:cstheme="minorHAnsi"/>
                  <w:i/>
                </w:rPr>
              </w:rPrChange>
            </w:rPr>
            <w:delText>…</w:delText>
          </w:r>
        </w:del>
      </w:ins>
      <w:ins w:id="146" w:author="David Nguyen" w:date="2017-06-06T15:08:00Z">
        <w:r w:rsidR="00BA141C">
          <w:rPr>
            <w:rFonts w:cstheme="minorHAnsi"/>
            <w:b/>
            <w:i/>
          </w:rPr>
          <w:t xml:space="preserve">. </w:t>
        </w:r>
        <w:r w:rsidR="00BA141C">
          <w:rPr>
            <w:rFonts w:cstheme="minorHAnsi"/>
          </w:rPr>
          <w:t>Here’s a graph of the function and the data, which is the value of x and its uncertainty:</w:t>
        </w:r>
      </w:ins>
    </w:p>
    <w:p w14:paraId="41208FBC" w14:textId="158142D2" w:rsidR="002A48EA" w:rsidRDefault="00387EC5" w:rsidP="001F3EF1">
      <w:pPr>
        <w:rPr>
          <w:ins w:id="147" w:author="Brokk Toggerson" w:date="2017-06-06T14:42:00Z"/>
          <w:rFonts w:cstheme="minorHAnsi"/>
        </w:rPr>
      </w:pPr>
      <w:ins w:id="148" w:author="Brokk Toggerson" w:date="2017-06-06T15:03:00Z">
        <w:r>
          <w:rPr>
            <w:rFonts w:cstheme="minorHAnsi"/>
            <w:noProof/>
            <w:lang w:eastAsia="en-US"/>
          </w:rPr>
          <w:drawing>
            <wp:inline distT="0" distB="0" distL="0" distR="0" wp14:anchorId="1AED2A90" wp14:editId="21BF60C5">
              <wp:extent cx="5505450" cy="474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ror Bar Crossing Singularity.png"/>
                      <pic:cNvPicPr/>
                    </pic:nvPicPr>
                    <pic:blipFill>
                      <a:blip r:embed="rId17">
                        <a:extLst>
                          <a:ext uri="{28A0092B-C50C-407E-A947-70E740481C1C}">
                            <a14:useLocalDpi xmlns:a14="http://schemas.microsoft.com/office/drawing/2010/main" val="0"/>
                          </a:ext>
                        </a:extLst>
                      </a:blip>
                      <a:stretch>
                        <a:fillRect/>
                      </a:stretch>
                    </pic:blipFill>
                    <pic:spPr>
                      <a:xfrm>
                        <a:off x="0" y="0"/>
                        <a:ext cx="5505450" cy="4743450"/>
                      </a:xfrm>
                      <a:prstGeom prst="rect">
                        <a:avLst/>
                      </a:prstGeom>
                    </pic:spPr>
                  </pic:pic>
                </a:graphicData>
              </a:graphic>
            </wp:inline>
          </w:drawing>
        </w:r>
      </w:ins>
    </w:p>
    <w:p w14:paraId="37313591" w14:textId="17C4A9E4" w:rsidR="001F3EF1" w:rsidRPr="000C3B23" w:rsidRDefault="00BA141C" w:rsidP="001F3EF1">
      <w:ins w:id="149" w:author="David Nguyen" w:date="2017-06-06T15:09:00Z">
        <w:r>
          <w:rPr>
            <w:rFonts w:cstheme="minorHAnsi"/>
          </w:rPr>
          <w:t>Notice that for all the values above the nominal value of x (indicated by the point), the function behaves normally, but for the values below, the</w:t>
        </w:r>
      </w:ins>
      <w:ins w:id="150" w:author="David Nguyen" w:date="2017-06-07T10:40:00Z">
        <w:r w:rsidR="00046134">
          <w:rPr>
            <w:rFonts w:cstheme="minorHAnsi"/>
          </w:rPr>
          <w:t xml:space="preserve"> function has a ‘break’ in it at x=2, wher</w:t>
        </w:r>
        <w:r w:rsidR="00D576E5">
          <w:rPr>
            <w:rFonts w:cstheme="minorHAnsi"/>
          </w:rPr>
          <w:t xml:space="preserve">e the function </w:t>
        </w:r>
      </w:ins>
      <w:ins w:id="151" w:author="David Nguyen" w:date="2017-06-07T10:57:00Z">
        <w:r w:rsidR="00D576E5">
          <w:rPr>
            <w:rFonts w:cstheme="minorHAnsi"/>
          </w:rPr>
          <w:t>becomes a division by zero.</w:t>
        </w:r>
      </w:ins>
      <w:ins w:id="152" w:author="David Nguyen" w:date="2017-06-07T10:59:00Z">
        <w:r w:rsidR="00D576E5">
          <w:rPr>
            <w:rFonts w:cstheme="minorHAnsi"/>
          </w:rPr>
          <w:t xml:space="preserve"> Notice as well that the function spikes up around the point x=2 as well.</w:t>
        </w:r>
      </w:ins>
      <w:ins w:id="153" w:author="David Nguyen" w:date="2017-06-07T11:00:00Z">
        <w:r w:rsidR="00D576E5">
          <w:rPr>
            <w:rFonts w:cstheme="minorHAnsi"/>
          </w:rPr>
          <w:t xml:space="preserve"> If we were to continue the function as it approaches closer and closer to 2, we would see that the function would go up to infinity and to negative infinity, and infinite values tend to break uncertainty calculations.</w:t>
        </w:r>
      </w:ins>
      <w:ins w:id="154" w:author="Brokk Toggerson" w:date="2017-06-06T14:42:00Z">
        <w:del w:id="155" w:author="David Nguyen" w:date="2017-06-07T10:57:00Z">
          <w:r w:rsidR="00E71F50" w:rsidDel="00D576E5">
            <w:rPr>
              <w:rFonts w:cstheme="minorHAnsi"/>
            </w:rPr>
            <w:delText xml:space="preserve"> </w:delText>
          </w:r>
        </w:del>
      </w:ins>
      <w:ins w:id="156" w:author="Brokk Toggerson" w:date="2017-06-06T14:41:00Z">
        <w:del w:id="157" w:author="David Nguyen" w:date="2017-06-07T10:57:00Z">
          <w:r w:rsidR="00E71F50" w:rsidDel="00D576E5">
            <w:rPr>
              <w:rFonts w:cstheme="minorHAnsi"/>
            </w:rPr>
            <w:delText xml:space="preserve">and the uncertainty of 2 below 3 takes you below this </w:delText>
          </w:r>
        </w:del>
      </w:ins>
      <w:ins w:id="158" w:author="Brokk Toggerson" w:date="2017-06-06T14:40:00Z">
        <w:del w:id="159" w:author="David Nguyen" w:date="2017-06-07T10:57:00Z">
          <w:r w:rsidR="00E71F50" w:rsidDel="00D576E5">
            <w:rPr>
              <w:rFonts w:cstheme="minorHAnsi"/>
            </w:rPr>
            <w:delText xml:space="preserve">. </w:delText>
          </w:r>
        </w:del>
      </w:ins>
      <w:ins w:id="160" w:author="Brokk Toggerson" w:date="2017-06-06T14:37:00Z">
        <w:del w:id="161" w:author="David Nguyen" w:date="2017-06-07T10:57:00Z">
          <w:r w:rsidR="00280F73" w:rsidDel="00D576E5">
            <w:rPr>
              <w:rFonts w:cstheme="minorHAnsi"/>
            </w:rPr>
            <w:delText>e</w:delText>
          </w:r>
        </w:del>
        <w:r w:rsidR="00280F73">
          <w:rPr>
            <w:rFonts w:cstheme="minorHAnsi"/>
          </w:rPr>
          <w:t xml:space="preserve"> </w:t>
        </w:r>
      </w:ins>
      <w:ins w:id="162" w:author="Brokk Toggerson" w:date="2017-06-06T14:34:00Z">
        <w:r w:rsidR="00280F73">
          <w:rPr>
            <w:rFonts w:cstheme="minorHAnsi"/>
          </w:rPr>
          <w:t>What</w:t>
        </w:r>
      </w:ins>
      <w:ins w:id="163" w:author="David Nguyen" w:date="2017-06-07T10:57:00Z">
        <w:r w:rsidR="00D576E5">
          <w:rPr>
            <w:rFonts w:cstheme="minorHAnsi"/>
          </w:rPr>
          <w:t xml:space="preserve"> the</w:t>
        </w:r>
      </w:ins>
      <w:ins w:id="164" w:author="Brokk Toggerson" w:date="2017-06-06T14:34:00Z">
        <w:r w:rsidR="00280F73">
          <w:rPr>
            <w:rFonts w:cstheme="minorHAnsi"/>
          </w:rPr>
          <w:t xml:space="preserve"> </w:t>
        </w:r>
        <w:del w:id="165" w:author="David Nguyen" w:date="2017-06-07T10:57:00Z">
          <w:r w:rsidR="00280F73" w:rsidDel="00D576E5">
            <w:rPr>
              <w:rFonts w:cstheme="minorHAnsi"/>
            </w:rPr>
            <w:delText xml:space="preserve">this </w:delText>
          </w:r>
        </w:del>
        <w:r w:rsidR="00280F73">
          <w:rPr>
            <w:rFonts w:cstheme="minorHAnsi"/>
          </w:rPr>
          <w:t xml:space="preserve">nonsense result is trying to tell you is that </w:t>
        </w:r>
      </w:ins>
      <w:ins w:id="166" w:author="Brokk Toggerson" w:date="2017-06-06T14:35:00Z">
        <w:r w:rsidR="00280F73">
          <w:rPr>
            <w:rFonts w:cstheme="minorHAnsi"/>
          </w:rPr>
          <w:t>your error bars</w:t>
        </w:r>
      </w:ins>
      <w:ins w:id="167" w:author="David Nguyen" w:date="2017-06-07T10:57:00Z">
        <w:r w:rsidR="00D576E5">
          <w:rPr>
            <w:rFonts w:cstheme="minorHAnsi"/>
          </w:rPr>
          <w:t xml:space="preserve"> contain a problem</w:t>
        </w:r>
      </w:ins>
      <w:ins w:id="168" w:author="David Nguyen" w:date="2017-06-07T10:59:00Z">
        <w:r w:rsidR="00D576E5">
          <w:rPr>
            <w:rFonts w:cstheme="minorHAnsi"/>
          </w:rPr>
          <w:t xml:space="preserve"> point</w:t>
        </w:r>
      </w:ins>
      <w:ins w:id="169" w:author="David Nguyen" w:date="2017-06-07T10:57:00Z">
        <w:r w:rsidR="00D576E5">
          <w:rPr>
            <w:rFonts w:cstheme="minorHAnsi"/>
          </w:rPr>
          <w:t>, such as the one above</w:t>
        </w:r>
      </w:ins>
      <w:ins w:id="170" w:author="Brokk Toggerson" w:date="2017-06-06T14:36:00Z">
        <w:r w:rsidR="00280F73">
          <w:rPr>
            <w:rFonts w:cstheme="minorHAnsi"/>
          </w:rPr>
          <w:t xml:space="preserve">. </w:t>
        </w:r>
      </w:ins>
      <w:ins w:id="171" w:author="David Nguyen" w:date="2017-06-06T14:12:00Z">
        <w:r w:rsidR="000C3B23">
          <w:rPr>
            <w:rFonts w:cstheme="minorHAnsi"/>
          </w:rPr>
          <w:t>Results such as these are the ones you should be wary of.</w:t>
        </w:r>
      </w:ins>
    </w:p>
    <w:p w14:paraId="75E0C6C0" w14:textId="77777777" w:rsidR="001F3EF1" w:rsidRPr="007A6C3B" w:rsidDel="00B672FE" w:rsidRDefault="001F3EF1" w:rsidP="001F3EF1">
      <w:pPr>
        <w:rPr>
          <w:del w:id="172" w:author="Brokk Toggerson" w:date="2017-06-06T10:25:00Z"/>
        </w:rPr>
      </w:pPr>
      <w:del w:id="173" w:author="Brokk Toggerson" w:date="2017-06-06T10:25:00Z">
        <w:r w:rsidRPr="007A6C3B" w:rsidDel="00B672FE">
          <w:delText>Here is yet another example, which is interesting because it shows how to handle </w:delText>
        </w:r>
        <w:r w:rsidRPr="007A6C3B" w:rsidDel="00B672FE">
          <w:rPr>
            <w:i/>
            <w:iCs/>
          </w:rPr>
          <w:delText>correlated</w:delText>
        </w:r>
        <w:r w:rsidRPr="007A6C3B" w:rsidDel="00B672FE">
          <w:delText> uncertainties in simple cases. The task is to calculate the molar mass of natural bromine, given the nuclide mass for each isotope, and the corresponding natural abundance.</w:delText>
        </w:r>
      </w:del>
    </w:p>
    <w:p w14:paraId="4B35B41A" w14:textId="77777777" w:rsidR="001F3EF1" w:rsidRPr="007A6C3B" w:rsidDel="00B672FE" w:rsidRDefault="001F3EF1" w:rsidP="001F3EF1">
      <w:pPr>
        <w:rPr>
          <w:del w:id="174" w:author="Brokk Toggerson" w:date="2017-06-06T10:25:00Z"/>
        </w:rPr>
      </w:pPr>
      <w:del w:id="175" w:author="Brokk Toggerson" w:date="2017-06-06T10:25:00Z">
        <w:r w:rsidRPr="007A6C3B" w:rsidDel="00B672FE">
          <w:delText>The trick here is to realize that the abundances must add up to 100%. So if one isotope is at the low end of its error bar, the other isotope must be at the high end of its error bar. So the abundance numbers are </w:delText>
        </w:r>
        <w:r w:rsidRPr="007A6C3B" w:rsidDel="00B672FE">
          <w:rPr>
            <w:i/>
            <w:iCs/>
          </w:rPr>
          <w:delText>anticorrelated</w:delText>
        </w:r>
        <w:r w:rsidRPr="007A6C3B" w:rsidDel="00B672FE">
          <w:delText xml:space="preserve">. </w:delText>
        </w:r>
      </w:del>
    </w:p>
    <w:p w14:paraId="664B2920" w14:textId="77777777" w:rsidR="001F3EF1" w:rsidRPr="007A6C3B" w:rsidDel="00B672FE" w:rsidRDefault="001F3EF1" w:rsidP="001F3EF1">
      <w:pPr>
        <w:rPr>
          <w:del w:id="176" w:author="Brokk Toggerson" w:date="2017-06-06T10:25:00Z"/>
        </w:rPr>
      </w:pPr>
      <w:del w:id="177" w:author="Brokk Toggerson" w:date="2017-06-06T10:25:00Z">
        <w:r w:rsidRPr="007A6C3B" w:rsidDel="00B672FE">
          <w:delText>(The uncertainties in the mass of each nuclide are negligible.)</w:delText>
        </w:r>
      </w:del>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84"/>
        <w:gridCol w:w="180"/>
        <w:gridCol w:w="1446"/>
        <w:gridCol w:w="180"/>
        <w:gridCol w:w="140"/>
        <w:gridCol w:w="180"/>
        <w:gridCol w:w="1300"/>
        <w:gridCol w:w="180"/>
        <w:gridCol w:w="140"/>
        <w:gridCol w:w="180"/>
        <w:gridCol w:w="868"/>
        <w:gridCol w:w="180"/>
        <w:gridCol w:w="1203"/>
        <w:gridCol w:w="180"/>
        <w:gridCol w:w="1004"/>
        <w:gridCol w:w="180"/>
        <w:gridCol w:w="775"/>
      </w:tblGrid>
      <w:tr w:rsidR="001F3EF1" w:rsidRPr="007A6C3B" w:rsidDel="00B672FE" w14:paraId="17CE8C10" w14:textId="77777777" w:rsidTr="00AB1C7A">
        <w:trPr>
          <w:gridAfter w:val="1"/>
          <w:tblCellSpacing w:w="15" w:type="dxa"/>
          <w:jc w:val="center"/>
          <w:del w:id="178" w:author="Brokk Toggerson" w:date="2017-06-06T10:25:00Z"/>
        </w:trPr>
        <w:tc>
          <w:tcPr>
            <w:tcW w:w="0" w:type="auto"/>
            <w:noWrap/>
            <w:tcMar>
              <w:top w:w="0" w:type="dxa"/>
              <w:left w:w="0" w:type="dxa"/>
              <w:bottom w:w="0" w:type="dxa"/>
              <w:right w:w="0" w:type="dxa"/>
            </w:tcMar>
            <w:vAlign w:val="center"/>
            <w:hideMark/>
          </w:tcPr>
          <w:p w14:paraId="6C75AF1A" w14:textId="77777777" w:rsidR="001F3EF1" w:rsidRPr="007A6C3B" w:rsidDel="00B672FE" w:rsidRDefault="001F3EF1" w:rsidP="00AB1C7A">
            <w:pPr>
              <w:rPr>
                <w:del w:id="179" w:author="Brokk Toggerson" w:date="2017-06-06T10:25:00Z"/>
              </w:rPr>
            </w:pPr>
            <w:del w:id="180"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79CB69A9" w14:textId="77777777" w:rsidR="001F3EF1" w:rsidRPr="007A6C3B" w:rsidDel="00B672FE" w:rsidRDefault="001F3EF1" w:rsidP="00AB1C7A">
            <w:pPr>
              <w:rPr>
                <w:del w:id="181" w:author="Brokk Toggerson" w:date="2017-06-06T10:25:00Z"/>
              </w:rPr>
            </w:pPr>
            <w:del w:id="182"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0BA163EC" w14:textId="77777777" w:rsidR="001F3EF1" w:rsidRPr="007A6C3B" w:rsidDel="00B672FE" w:rsidRDefault="001F3EF1" w:rsidP="00AB1C7A">
            <w:pPr>
              <w:rPr>
                <w:del w:id="183" w:author="Brokk Toggerson" w:date="2017-06-06T10:25:00Z"/>
              </w:rPr>
            </w:pPr>
            <w:del w:id="184" w:author="Brokk Toggerson" w:date="2017-06-06T10:25:00Z">
              <w:r w:rsidRPr="007A6C3B" w:rsidDel="00B672FE">
                <w:delText>nuclide mass</w:delText>
              </w:r>
            </w:del>
          </w:p>
        </w:tc>
        <w:tc>
          <w:tcPr>
            <w:tcW w:w="0" w:type="auto"/>
            <w:noWrap/>
            <w:tcMar>
              <w:top w:w="0" w:type="dxa"/>
              <w:left w:w="0" w:type="dxa"/>
              <w:bottom w:w="0" w:type="dxa"/>
              <w:right w:w="0" w:type="dxa"/>
            </w:tcMar>
            <w:vAlign w:val="center"/>
            <w:hideMark/>
          </w:tcPr>
          <w:p w14:paraId="4982FB06" w14:textId="77777777" w:rsidR="001F3EF1" w:rsidRPr="007A6C3B" w:rsidDel="00B672FE" w:rsidRDefault="001F3EF1" w:rsidP="00AB1C7A">
            <w:pPr>
              <w:rPr>
                <w:del w:id="185" w:author="Brokk Toggerson" w:date="2017-06-06T10:25:00Z"/>
              </w:rPr>
            </w:pPr>
            <w:del w:id="186"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40E4E80D" w14:textId="77777777" w:rsidR="001F3EF1" w:rsidRPr="007A6C3B" w:rsidDel="00B672FE" w:rsidRDefault="001F3EF1" w:rsidP="00AB1C7A">
            <w:pPr>
              <w:rPr>
                <w:del w:id="187" w:author="Brokk Toggerson" w:date="2017-06-06T10:25:00Z"/>
              </w:rPr>
            </w:pPr>
            <w:del w:id="188"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28A71084" w14:textId="77777777" w:rsidR="001F3EF1" w:rsidRPr="007A6C3B" w:rsidDel="00B672FE" w:rsidRDefault="001F3EF1" w:rsidP="00AB1C7A">
            <w:pPr>
              <w:rPr>
                <w:del w:id="189" w:author="Brokk Toggerson" w:date="2017-06-06T10:25:00Z"/>
              </w:rPr>
            </w:pPr>
            <w:del w:id="190"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2C3170F8" w14:textId="77777777" w:rsidR="001F3EF1" w:rsidRPr="007A6C3B" w:rsidDel="00B672FE" w:rsidRDefault="001F3EF1" w:rsidP="00AB1C7A">
            <w:pPr>
              <w:rPr>
                <w:del w:id="191" w:author="Brokk Toggerson" w:date="2017-06-06T10:25:00Z"/>
              </w:rPr>
            </w:pPr>
            <w:del w:id="192" w:author="Brokk Toggerson" w:date="2017-06-06T10:25:00Z">
              <w:r w:rsidRPr="007A6C3B" w:rsidDel="00B672FE">
                <w:delText>natural</w:delText>
              </w:r>
            </w:del>
          </w:p>
        </w:tc>
        <w:tc>
          <w:tcPr>
            <w:tcW w:w="0" w:type="auto"/>
            <w:noWrap/>
            <w:tcMar>
              <w:top w:w="0" w:type="dxa"/>
              <w:left w:w="0" w:type="dxa"/>
              <w:bottom w:w="0" w:type="dxa"/>
              <w:right w:w="0" w:type="dxa"/>
            </w:tcMar>
            <w:vAlign w:val="center"/>
            <w:hideMark/>
          </w:tcPr>
          <w:p w14:paraId="7FC7ABD6" w14:textId="77777777" w:rsidR="001F3EF1" w:rsidRPr="007A6C3B" w:rsidDel="00B672FE" w:rsidRDefault="001F3EF1" w:rsidP="00AB1C7A">
            <w:pPr>
              <w:rPr>
                <w:del w:id="193" w:author="Brokk Toggerson" w:date="2017-06-06T10:25:00Z"/>
              </w:rPr>
            </w:pPr>
            <w:del w:id="194"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2A183777" w14:textId="77777777" w:rsidR="001F3EF1" w:rsidRPr="007A6C3B" w:rsidDel="00B672FE" w:rsidRDefault="001F3EF1" w:rsidP="00AB1C7A">
            <w:pPr>
              <w:rPr>
                <w:del w:id="195" w:author="Brokk Toggerson" w:date="2017-06-06T10:25:00Z"/>
              </w:rPr>
            </w:pPr>
            <w:del w:id="196"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7E149A7B" w14:textId="77777777" w:rsidR="001F3EF1" w:rsidRPr="007A6C3B" w:rsidDel="00B672FE" w:rsidRDefault="001F3EF1" w:rsidP="00AB1C7A">
            <w:pPr>
              <w:rPr>
                <w:del w:id="197" w:author="Brokk Toggerson" w:date="2017-06-06T10:25:00Z"/>
              </w:rPr>
            </w:pPr>
            <w:del w:id="198"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7777611C" w14:textId="77777777" w:rsidR="001F3EF1" w:rsidRPr="007A6C3B" w:rsidDel="00B672FE" w:rsidRDefault="001F3EF1" w:rsidP="00AB1C7A">
            <w:pPr>
              <w:rPr>
                <w:del w:id="199" w:author="Brokk Toggerson" w:date="2017-06-06T10:25:00Z"/>
              </w:rPr>
            </w:pPr>
            <w:del w:id="200" w:author="Brokk Toggerson" w:date="2017-06-06T10:25:00Z">
              <w:r w:rsidRPr="007A6C3B" w:rsidDel="00B672FE">
                <w:delText>light case</w:delText>
              </w:r>
            </w:del>
          </w:p>
        </w:tc>
        <w:tc>
          <w:tcPr>
            <w:tcW w:w="0" w:type="auto"/>
            <w:noWrap/>
            <w:tcMar>
              <w:top w:w="0" w:type="dxa"/>
              <w:left w:w="0" w:type="dxa"/>
              <w:bottom w:w="0" w:type="dxa"/>
              <w:right w:w="0" w:type="dxa"/>
            </w:tcMar>
            <w:vAlign w:val="center"/>
            <w:hideMark/>
          </w:tcPr>
          <w:p w14:paraId="39D555E6" w14:textId="77777777" w:rsidR="001F3EF1" w:rsidRPr="007A6C3B" w:rsidDel="00B672FE" w:rsidRDefault="001F3EF1" w:rsidP="00AB1C7A">
            <w:pPr>
              <w:rPr>
                <w:del w:id="201" w:author="Brokk Toggerson" w:date="2017-06-06T10:25:00Z"/>
              </w:rPr>
            </w:pPr>
            <w:del w:id="202"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484D3398" w14:textId="77777777" w:rsidR="001F3EF1" w:rsidRPr="007A6C3B" w:rsidDel="00B672FE" w:rsidRDefault="001F3EF1" w:rsidP="00AB1C7A">
            <w:pPr>
              <w:rPr>
                <w:del w:id="203" w:author="Brokk Toggerson" w:date="2017-06-06T10:25:00Z"/>
              </w:rPr>
            </w:pPr>
            <w:del w:id="204" w:author="Brokk Toggerson" w:date="2017-06-06T10:25:00Z">
              <w:r w:rsidRPr="007A6C3B" w:rsidDel="00B672FE">
                <w:delText>nominal case</w:delText>
              </w:r>
            </w:del>
          </w:p>
        </w:tc>
        <w:tc>
          <w:tcPr>
            <w:tcW w:w="0" w:type="auto"/>
            <w:noWrap/>
            <w:tcMar>
              <w:top w:w="0" w:type="dxa"/>
              <w:left w:w="0" w:type="dxa"/>
              <w:bottom w:w="0" w:type="dxa"/>
              <w:right w:w="0" w:type="dxa"/>
            </w:tcMar>
            <w:vAlign w:val="center"/>
            <w:hideMark/>
          </w:tcPr>
          <w:p w14:paraId="54C11C4B" w14:textId="77777777" w:rsidR="001F3EF1" w:rsidRPr="007A6C3B" w:rsidDel="00B672FE" w:rsidRDefault="001F3EF1" w:rsidP="00AB1C7A">
            <w:pPr>
              <w:rPr>
                <w:del w:id="205" w:author="Brokk Toggerson" w:date="2017-06-06T10:25:00Z"/>
              </w:rPr>
            </w:pPr>
            <w:del w:id="206"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0F674D6E" w14:textId="77777777" w:rsidR="001F3EF1" w:rsidRPr="007A6C3B" w:rsidDel="00B672FE" w:rsidRDefault="001F3EF1" w:rsidP="00AB1C7A">
            <w:pPr>
              <w:rPr>
                <w:del w:id="207" w:author="Brokk Toggerson" w:date="2017-06-06T10:25:00Z"/>
              </w:rPr>
            </w:pPr>
            <w:del w:id="208" w:author="Brokk Toggerson" w:date="2017-06-06T10:25:00Z">
              <w:r w:rsidRPr="007A6C3B" w:rsidDel="00B672FE">
                <w:delText>heavy case</w:delText>
              </w:r>
            </w:del>
          </w:p>
        </w:tc>
        <w:tc>
          <w:tcPr>
            <w:tcW w:w="0" w:type="auto"/>
            <w:noWrap/>
            <w:tcMar>
              <w:top w:w="0" w:type="dxa"/>
              <w:left w:w="0" w:type="dxa"/>
              <w:bottom w:w="0" w:type="dxa"/>
              <w:right w:w="0" w:type="dxa"/>
            </w:tcMar>
            <w:vAlign w:val="center"/>
            <w:hideMark/>
          </w:tcPr>
          <w:p w14:paraId="091222D2" w14:textId="77777777" w:rsidR="001F3EF1" w:rsidRPr="007A6C3B" w:rsidDel="00B672FE" w:rsidRDefault="001F3EF1" w:rsidP="00AB1C7A">
            <w:pPr>
              <w:rPr>
                <w:del w:id="209" w:author="Brokk Toggerson" w:date="2017-06-06T10:25:00Z"/>
              </w:rPr>
            </w:pPr>
            <w:del w:id="210" w:author="Brokk Toggerson" w:date="2017-06-06T10:25:00Z">
              <w:r w:rsidRPr="007A6C3B" w:rsidDel="00B672FE">
                <w:delText>   </w:delText>
              </w:r>
            </w:del>
          </w:p>
        </w:tc>
      </w:tr>
      <w:tr w:rsidR="001F3EF1" w:rsidRPr="007A6C3B" w:rsidDel="00B672FE" w14:paraId="72158B22" w14:textId="77777777" w:rsidTr="00AB1C7A">
        <w:trPr>
          <w:gridAfter w:val="1"/>
          <w:tblCellSpacing w:w="15" w:type="dxa"/>
          <w:jc w:val="center"/>
          <w:del w:id="211" w:author="Brokk Toggerson" w:date="2017-06-06T10:25:00Z"/>
        </w:trPr>
        <w:tc>
          <w:tcPr>
            <w:tcW w:w="0" w:type="auto"/>
            <w:noWrap/>
            <w:tcMar>
              <w:top w:w="0" w:type="dxa"/>
              <w:left w:w="0" w:type="dxa"/>
              <w:bottom w:w="0" w:type="dxa"/>
              <w:right w:w="0" w:type="dxa"/>
            </w:tcMar>
            <w:vAlign w:val="center"/>
            <w:hideMark/>
          </w:tcPr>
          <w:p w14:paraId="69DFF702" w14:textId="77777777" w:rsidR="001F3EF1" w:rsidRPr="007A6C3B" w:rsidDel="00B672FE" w:rsidRDefault="001F3EF1" w:rsidP="00AB1C7A">
            <w:pPr>
              <w:rPr>
                <w:del w:id="212" w:author="Brokk Toggerson" w:date="2017-06-06T10:25:00Z"/>
              </w:rPr>
            </w:pPr>
            <w:del w:id="213"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50140694" w14:textId="77777777" w:rsidR="001F3EF1" w:rsidRPr="007A6C3B" w:rsidDel="00B672FE" w:rsidRDefault="001F3EF1" w:rsidP="00AB1C7A">
            <w:pPr>
              <w:rPr>
                <w:del w:id="214" w:author="Brokk Toggerson" w:date="2017-06-06T10:25:00Z"/>
              </w:rPr>
            </w:pPr>
            <w:del w:id="215"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2B4D4976" w14:textId="77777777" w:rsidR="001F3EF1" w:rsidRPr="007A6C3B" w:rsidDel="00B672FE" w:rsidRDefault="001F3EF1" w:rsidP="00AB1C7A">
            <w:pPr>
              <w:rPr>
                <w:del w:id="216" w:author="Brokk Toggerson" w:date="2017-06-06T10:25:00Z"/>
              </w:rPr>
            </w:pPr>
            <w:del w:id="217" w:author="Brokk Toggerson" w:date="2017-06-06T10:25:00Z">
              <w:r w:rsidRPr="007A6C3B" w:rsidDel="00B672FE">
                <w:delText xml:space="preserve">/ </w:delText>
              </w:r>
              <w:r w:rsidDel="00B672FE">
                <w:delText>Dalton</w:delText>
              </w:r>
            </w:del>
          </w:p>
        </w:tc>
        <w:tc>
          <w:tcPr>
            <w:tcW w:w="0" w:type="auto"/>
            <w:noWrap/>
            <w:tcMar>
              <w:top w:w="0" w:type="dxa"/>
              <w:left w:w="0" w:type="dxa"/>
              <w:bottom w:w="0" w:type="dxa"/>
              <w:right w:w="0" w:type="dxa"/>
            </w:tcMar>
            <w:vAlign w:val="center"/>
            <w:hideMark/>
          </w:tcPr>
          <w:p w14:paraId="4F080AB5" w14:textId="77777777" w:rsidR="001F3EF1" w:rsidRPr="007A6C3B" w:rsidDel="00B672FE" w:rsidRDefault="001F3EF1" w:rsidP="00AB1C7A">
            <w:pPr>
              <w:rPr>
                <w:del w:id="218" w:author="Brokk Toggerson" w:date="2017-06-06T10:25:00Z"/>
              </w:rPr>
            </w:pPr>
            <w:del w:id="219"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028FAF9A" w14:textId="77777777" w:rsidR="001F3EF1" w:rsidRPr="007A6C3B" w:rsidDel="00B672FE" w:rsidRDefault="001F3EF1" w:rsidP="00AB1C7A">
            <w:pPr>
              <w:rPr>
                <w:del w:id="220" w:author="Brokk Toggerson" w:date="2017-06-06T10:25:00Z"/>
              </w:rPr>
            </w:pPr>
            <w:del w:id="221"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5D50655C" w14:textId="77777777" w:rsidR="001F3EF1" w:rsidRPr="007A6C3B" w:rsidDel="00B672FE" w:rsidRDefault="001F3EF1" w:rsidP="00AB1C7A">
            <w:pPr>
              <w:rPr>
                <w:del w:id="222" w:author="Brokk Toggerson" w:date="2017-06-06T10:25:00Z"/>
              </w:rPr>
            </w:pPr>
            <w:del w:id="223"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704D6006" w14:textId="77777777" w:rsidR="001F3EF1" w:rsidRPr="007A6C3B" w:rsidDel="00B672FE" w:rsidRDefault="001F3EF1" w:rsidP="00AB1C7A">
            <w:pPr>
              <w:rPr>
                <w:del w:id="224" w:author="Brokk Toggerson" w:date="2017-06-06T10:25:00Z"/>
              </w:rPr>
            </w:pPr>
            <w:del w:id="225" w:author="Brokk Toggerson" w:date="2017-06-06T10:25:00Z">
              <w:r w:rsidRPr="007A6C3B" w:rsidDel="00B672FE">
                <w:delText>abundance</w:delText>
              </w:r>
            </w:del>
          </w:p>
        </w:tc>
        <w:tc>
          <w:tcPr>
            <w:tcW w:w="0" w:type="auto"/>
            <w:noWrap/>
            <w:tcMar>
              <w:top w:w="0" w:type="dxa"/>
              <w:left w:w="0" w:type="dxa"/>
              <w:bottom w:w="0" w:type="dxa"/>
              <w:right w:w="0" w:type="dxa"/>
            </w:tcMar>
            <w:vAlign w:val="center"/>
            <w:hideMark/>
          </w:tcPr>
          <w:p w14:paraId="6369C2B5" w14:textId="77777777" w:rsidR="001F3EF1" w:rsidRPr="007A6C3B" w:rsidDel="00B672FE" w:rsidRDefault="001F3EF1" w:rsidP="00AB1C7A">
            <w:pPr>
              <w:rPr>
                <w:del w:id="226" w:author="Brokk Toggerson" w:date="2017-06-06T10:25:00Z"/>
              </w:rPr>
            </w:pPr>
            <w:del w:id="227"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B5F95C2" w14:textId="77777777" w:rsidR="001F3EF1" w:rsidRPr="007A6C3B" w:rsidDel="00B672FE" w:rsidRDefault="001F3EF1" w:rsidP="00AB1C7A">
            <w:pPr>
              <w:rPr>
                <w:del w:id="228" w:author="Brokk Toggerson" w:date="2017-06-06T10:25:00Z"/>
              </w:rPr>
            </w:pPr>
            <w:del w:id="229"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4D0124EB" w14:textId="77777777" w:rsidR="001F3EF1" w:rsidRPr="007A6C3B" w:rsidDel="00B672FE" w:rsidRDefault="001F3EF1" w:rsidP="00AB1C7A">
            <w:pPr>
              <w:rPr>
                <w:del w:id="230" w:author="Brokk Toggerson" w:date="2017-06-06T10:25:00Z"/>
              </w:rPr>
            </w:pPr>
            <w:del w:id="231" w:author="Brokk Toggerson" w:date="2017-06-06T10:25:00Z">
              <w:r w:rsidRPr="007A6C3B" w:rsidDel="00B672FE">
                <w:delText>   </w:delText>
              </w:r>
            </w:del>
          </w:p>
        </w:tc>
        <w:tc>
          <w:tcPr>
            <w:tcW w:w="0" w:type="auto"/>
            <w:vAlign w:val="center"/>
            <w:hideMark/>
          </w:tcPr>
          <w:p w14:paraId="3FF22583" w14:textId="77777777" w:rsidR="001F3EF1" w:rsidRPr="007A6C3B" w:rsidDel="00B672FE" w:rsidRDefault="001F3EF1" w:rsidP="00AB1C7A">
            <w:pPr>
              <w:rPr>
                <w:del w:id="232" w:author="Brokk Toggerson" w:date="2017-06-06T10:25:00Z"/>
              </w:rPr>
            </w:pPr>
          </w:p>
        </w:tc>
        <w:tc>
          <w:tcPr>
            <w:tcW w:w="0" w:type="auto"/>
            <w:vAlign w:val="center"/>
            <w:hideMark/>
          </w:tcPr>
          <w:p w14:paraId="4795D9C6" w14:textId="77777777" w:rsidR="001F3EF1" w:rsidRPr="007A6C3B" w:rsidDel="00B672FE" w:rsidRDefault="001F3EF1" w:rsidP="00AB1C7A">
            <w:pPr>
              <w:rPr>
                <w:del w:id="233" w:author="Brokk Toggerson" w:date="2017-06-06T10:25:00Z"/>
              </w:rPr>
            </w:pPr>
          </w:p>
        </w:tc>
        <w:tc>
          <w:tcPr>
            <w:tcW w:w="0" w:type="auto"/>
            <w:vAlign w:val="center"/>
            <w:hideMark/>
          </w:tcPr>
          <w:p w14:paraId="5AD049D5" w14:textId="77777777" w:rsidR="001F3EF1" w:rsidRPr="007A6C3B" w:rsidDel="00B672FE" w:rsidRDefault="001F3EF1" w:rsidP="00AB1C7A">
            <w:pPr>
              <w:rPr>
                <w:del w:id="234" w:author="Brokk Toggerson" w:date="2017-06-06T10:25:00Z"/>
              </w:rPr>
            </w:pPr>
          </w:p>
        </w:tc>
        <w:tc>
          <w:tcPr>
            <w:tcW w:w="0" w:type="auto"/>
            <w:vAlign w:val="center"/>
            <w:hideMark/>
          </w:tcPr>
          <w:p w14:paraId="03AD6678" w14:textId="77777777" w:rsidR="001F3EF1" w:rsidRPr="007A6C3B" w:rsidDel="00B672FE" w:rsidRDefault="001F3EF1" w:rsidP="00AB1C7A">
            <w:pPr>
              <w:rPr>
                <w:del w:id="235" w:author="Brokk Toggerson" w:date="2017-06-06T10:25:00Z"/>
              </w:rPr>
            </w:pPr>
          </w:p>
        </w:tc>
        <w:tc>
          <w:tcPr>
            <w:tcW w:w="0" w:type="auto"/>
            <w:vAlign w:val="center"/>
            <w:hideMark/>
          </w:tcPr>
          <w:p w14:paraId="2E40C743" w14:textId="77777777" w:rsidR="001F3EF1" w:rsidRPr="007A6C3B" w:rsidDel="00B672FE" w:rsidRDefault="001F3EF1" w:rsidP="00AB1C7A">
            <w:pPr>
              <w:rPr>
                <w:del w:id="236" w:author="Brokk Toggerson" w:date="2017-06-06T10:25:00Z"/>
              </w:rPr>
            </w:pPr>
          </w:p>
        </w:tc>
        <w:tc>
          <w:tcPr>
            <w:tcW w:w="0" w:type="auto"/>
            <w:vAlign w:val="center"/>
            <w:hideMark/>
          </w:tcPr>
          <w:p w14:paraId="06291BA0" w14:textId="77777777" w:rsidR="001F3EF1" w:rsidRPr="007A6C3B" w:rsidDel="00B672FE" w:rsidRDefault="001F3EF1" w:rsidP="00AB1C7A">
            <w:pPr>
              <w:rPr>
                <w:del w:id="237" w:author="Brokk Toggerson" w:date="2017-06-06T10:25:00Z"/>
              </w:rPr>
            </w:pPr>
          </w:p>
        </w:tc>
      </w:tr>
      <w:tr w:rsidR="001F3EF1" w:rsidRPr="007A6C3B" w:rsidDel="00B672FE" w14:paraId="262DF17F" w14:textId="77777777" w:rsidTr="00AB1C7A">
        <w:trPr>
          <w:tblCellSpacing w:w="15" w:type="dxa"/>
          <w:jc w:val="center"/>
          <w:del w:id="238" w:author="Brokk Toggerson" w:date="2017-06-06T10:25:00Z"/>
        </w:trPr>
        <w:tc>
          <w:tcPr>
            <w:tcW w:w="0" w:type="auto"/>
            <w:noWrap/>
            <w:tcMar>
              <w:top w:w="0" w:type="dxa"/>
              <w:left w:w="0" w:type="dxa"/>
              <w:bottom w:w="0" w:type="dxa"/>
              <w:right w:w="0" w:type="dxa"/>
            </w:tcMar>
            <w:vAlign w:val="center"/>
            <w:hideMark/>
          </w:tcPr>
          <w:p w14:paraId="3F879887" w14:textId="77777777" w:rsidR="001F3EF1" w:rsidRPr="007A6C3B" w:rsidDel="00B672FE" w:rsidRDefault="001F3EF1" w:rsidP="00AB1C7A">
            <w:pPr>
              <w:rPr>
                <w:del w:id="239" w:author="Brokk Toggerson" w:date="2017-06-06T10:25:00Z"/>
              </w:rPr>
            </w:pPr>
            <w:del w:id="240" w:author="Brokk Toggerson" w:date="2017-06-06T10:25:00Z">
              <w:r w:rsidRPr="007A6C3B" w:rsidDel="00B672FE">
                <w:rPr>
                  <w:vertAlign w:val="superscript"/>
                </w:rPr>
                <w:delText>79</w:delText>
              </w:r>
              <w:r w:rsidRPr="007A6C3B" w:rsidDel="00B672FE">
                <w:delText>Br</w:delText>
              </w:r>
            </w:del>
          </w:p>
        </w:tc>
        <w:tc>
          <w:tcPr>
            <w:tcW w:w="0" w:type="auto"/>
            <w:noWrap/>
            <w:tcMar>
              <w:top w:w="0" w:type="dxa"/>
              <w:left w:w="0" w:type="dxa"/>
              <w:bottom w:w="0" w:type="dxa"/>
              <w:right w:w="0" w:type="dxa"/>
            </w:tcMar>
            <w:vAlign w:val="center"/>
            <w:hideMark/>
          </w:tcPr>
          <w:p w14:paraId="4FF35293" w14:textId="77777777" w:rsidR="001F3EF1" w:rsidRPr="007A6C3B" w:rsidDel="00B672FE" w:rsidRDefault="001F3EF1" w:rsidP="00AB1C7A">
            <w:pPr>
              <w:rPr>
                <w:del w:id="241" w:author="Brokk Toggerson" w:date="2017-06-06T10:25:00Z"/>
              </w:rPr>
            </w:pPr>
            <w:del w:id="242"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44B3C1F2" w14:textId="77777777" w:rsidR="001F3EF1" w:rsidRPr="007A6C3B" w:rsidDel="00B672FE" w:rsidRDefault="001F3EF1" w:rsidP="00AB1C7A">
            <w:pPr>
              <w:rPr>
                <w:del w:id="243" w:author="Brokk Toggerson" w:date="2017-06-06T10:25:00Z"/>
              </w:rPr>
            </w:pPr>
            <w:del w:id="244" w:author="Brokk Toggerson" w:date="2017-06-06T10:25:00Z">
              <w:r w:rsidRPr="007A6C3B" w:rsidDel="00B672FE">
                <w:delText>78.9183376(20)</w:delText>
              </w:r>
            </w:del>
          </w:p>
        </w:tc>
        <w:tc>
          <w:tcPr>
            <w:tcW w:w="0" w:type="auto"/>
            <w:noWrap/>
            <w:tcMar>
              <w:top w:w="0" w:type="dxa"/>
              <w:left w:w="0" w:type="dxa"/>
              <w:bottom w:w="0" w:type="dxa"/>
              <w:right w:w="0" w:type="dxa"/>
            </w:tcMar>
            <w:vAlign w:val="center"/>
            <w:hideMark/>
          </w:tcPr>
          <w:p w14:paraId="3F243403" w14:textId="77777777" w:rsidR="001F3EF1" w:rsidRPr="007A6C3B" w:rsidDel="00B672FE" w:rsidRDefault="001F3EF1" w:rsidP="00AB1C7A">
            <w:pPr>
              <w:rPr>
                <w:del w:id="245" w:author="Brokk Toggerson" w:date="2017-06-06T10:25:00Z"/>
              </w:rPr>
            </w:pPr>
            <w:del w:id="246"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AEC1B6C" w14:textId="77777777" w:rsidR="001F3EF1" w:rsidRPr="007A6C3B" w:rsidDel="00B672FE" w:rsidRDefault="001F3EF1" w:rsidP="00AB1C7A">
            <w:pPr>
              <w:rPr>
                <w:del w:id="247" w:author="Brokk Toggerson" w:date="2017-06-06T10:25:00Z"/>
              </w:rPr>
            </w:pPr>
            <w:del w:id="248" w:author="Brokk Toggerson" w:date="2017-06-06T10:25:00Z">
              <w:r w:rsidRPr="007A6C3B" w:rsidDel="00B672FE">
                <w:delText>×</w:delText>
              </w:r>
            </w:del>
          </w:p>
        </w:tc>
        <w:tc>
          <w:tcPr>
            <w:tcW w:w="0" w:type="auto"/>
            <w:noWrap/>
            <w:tcMar>
              <w:top w:w="0" w:type="dxa"/>
              <w:left w:w="0" w:type="dxa"/>
              <w:bottom w:w="0" w:type="dxa"/>
              <w:right w:w="0" w:type="dxa"/>
            </w:tcMar>
            <w:vAlign w:val="center"/>
            <w:hideMark/>
          </w:tcPr>
          <w:p w14:paraId="7EE4F13F" w14:textId="77777777" w:rsidR="001F3EF1" w:rsidRPr="007A6C3B" w:rsidDel="00B672FE" w:rsidRDefault="001F3EF1" w:rsidP="00AB1C7A">
            <w:pPr>
              <w:rPr>
                <w:del w:id="249" w:author="Brokk Toggerson" w:date="2017-06-06T10:25:00Z"/>
              </w:rPr>
            </w:pPr>
            <w:del w:id="250"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3007F732" w14:textId="77777777" w:rsidR="001F3EF1" w:rsidRPr="007A6C3B" w:rsidDel="00B672FE" w:rsidRDefault="001F3EF1" w:rsidP="00AB1C7A">
            <w:pPr>
              <w:rPr>
                <w:del w:id="251" w:author="Brokk Toggerson" w:date="2017-06-06T10:25:00Z"/>
              </w:rPr>
            </w:pPr>
            <w:del w:id="252" w:author="Brokk Toggerson" w:date="2017-06-06T10:25:00Z">
              <w:r w:rsidRPr="007A6C3B" w:rsidDel="00B672FE">
                <w:delText>50.686+.026%</w:delText>
              </w:r>
            </w:del>
          </w:p>
        </w:tc>
        <w:tc>
          <w:tcPr>
            <w:tcW w:w="0" w:type="auto"/>
            <w:noWrap/>
            <w:tcMar>
              <w:top w:w="0" w:type="dxa"/>
              <w:left w:w="0" w:type="dxa"/>
              <w:bottom w:w="0" w:type="dxa"/>
              <w:right w:w="0" w:type="dxa"/>
            </w:tcMar>
            <w:vAlign w:val="center"/>
            <w:hideMark/>
          </w:tcPr>
          <w:p w14:paraId="3CA31600" w14:textId="77777777" w:rsidR="001F3EF1" w:rsidRPr="007A6C3B" w:rsidDel="00B672FE" w:rsidRDefault="001F3EF1" w:rsidP="00AB1C7A">
            <w:pPr>
              <w:rPr>
                <w:del w:id="253" w:author="Brokk Toggerson" w:date="2017-06-06T10:25:00Z"/>
              </w:rPr>
            </w:pPr>
            <w:del w:id="254"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578FD9DC" w14:textId="77777777" w:rsidR="001F3EF1" w:rsidRPr="007A6C3B" w:rsidDel="00B672FE" w:rsidRDefault="001F3EF1" w:rsidP="00AB1C7A">
            <w:pPr>
              <w:rPr>
                <w:del w:id="255" w:author="Brokk Toggerson" w:date="2017-06-06T10:25:00Z"/>
              </w:rPr>
            </w:pPr>
            <w:del w:id="256" w:author="Brokk Toggerson" w:date="2017-06-06T10:25:00Z">
              <w:r w:rsidRPr="007A6C3B" w:rsidDel="00B672FE">
                <w:delText>=</w:delText>
              </w:r>
            </w:del>
          </w:p>
        </w:tc>
        <w:tc>
          <w:tcPr>
            <w:tcW w:w="0" w:type="auto"/>
            <w:noWrap/>
            <w:tcMar>
              <w:top w:w="0" w:type="dxa"/>
              <w:left w:w="0" w:type="dxa"/>
              <w:bottom w:w="0" w:type="dxa"/>
              <w:right w:w="0" w:type="dxa"/>
            </w:tcMar>
            <w:vAlign w:val="center"/>
            <w:hideMark/>
          </w:tcPr>
          <w:p w14:paraId="44A5C149" w14:textId="77777777" w:rsidR="001F3EF1" w:rsidRPr="007A6C3B" w:rsidDel="00B672FE" w:rsidRDefault="001F3EF1" w:rsidP="00AB1C7A">
            <w:pPr>
              <w:rPr>
                <w:del w:id="257" w:author="Brokk Toggerson" w:date="2017-06-06T10:25:00Z"/>
              </w:rPr>
            </w:pPr>
            <w:del w:id="258"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25F4EABB" w14:textId="77777777" w:rsidR="001F3EF1" w:rsidRPr="007A6C3B" w:rsidDel="00B672FE" w:rsidRDefault="001F3EF1" w:rsidP="00AB1C7A">
            <w:pPr>
              <w:rPr>
                <w:del w:id="259" w:author="Brokk Toggerson" w:date="2017-06-06T10:25:00Z"/>
              </w:rPr>
            </w:pPr>
            <w:del w:id="260" w:author="Brokk Toggerson" w:date="2017-06-06T10:25:00Z">
              <w:r w:rsidRPr="007A6C3B" w:rsidDel="00B672FE">
                <w:delText>40.02107</w:delText>
              </w:r>
            </w:del>
          </w:p>
        </w:tc>
        <w:tc>
          <w:tcPr>
            <w:tcW w:w="0" w:type="auto"/>
            <w:noWrap/>
            <w:tcMar>
              <w:top w:w="0" w:type="dxa"/>
              <w:left w:w="0" w:type="dxa"/>
              <w:bottom w:w="0" w:type="dxa"/>
              <w:right w:w="0" w:type="dxa"/>
            </w:tcMar>
            <w:vAlign w:val="center"/>
            <w:hideMark/>
          </w:tcPr>
          <w:p w14:paraId="3FDDE046" w14:textId="77777777" w:rsidR="001F3EF1" w:rsidRPr="007A6C3B" w:rsidDel="00B672FE" w:rsidRDefault="001F3EF1" w:rsidP="00AB1C7A">
            <w:pPr>
              <w:rPr>
                <w:del w:id="261" w:author="Brokk Toggerson" w:date="2017-06-06T10:25:00Z"/>
              </w:rPr>
            </w:pPr>
            <w:del w:id="262"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3DF1BD30" w14:textId="77777777" w:rsidR="001F3EF1" w:rsidRPr="007A6C3B" w:rsidDel="00B672FE" w:rsidRDefault="001F3EF1" w:rsidP="00AB1C7A">
            <w:pPr>
              <w:rPr>
                <w:del w:id="263" w:author="Brokk Toggerson" w:date="2017-06-06T10:25:00Z"/>
              </w:rPr>
            </w:pPr>
            <w:del w:id="264"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7DF3B985" w14:textId="77777777" w:rsidR="001F3EF1" w:rsidRPr="007A6C3B" w:rsidDel="00B672FE" w:rsidRDefault="001F3EF1" w:rsidP="00AB1C7A">
            <w:pPr>
              <w:rPr>
                <w:del w:id="265" w:author="Brokk Toggerson" w:date="2017-06-06T10:25:00Z"/>
              </w:rPr>
            </w:pPr>
            <w:del w:id="266"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0A21106A" w14:textId="77777777" w:rsidR="001F3EF1" w:rsidRPr="007A6C3B" w:rsidDel="00B672FE" w:rsidRDefault="001F3EF1" w:rsidP="00AB1C7A">
            <w:pPr>
              <w:rPr>
                <w:del w:id="267" w:author="Brokk Toggerson" w:date="2017-06-06T10:25:00Z"/>
              </w:rPr>
            </w:pPr>
            <w:del w:id="268"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317F77F8" w14:textId="77777777" w:rsidR="001F3EF1" w:rsidRPr="007A6C3B" w:rsidDel="00B672FE" w:rsidRDefault="001F3EF1" w:rsidP="00AB1C7A">
            <w:pPr>
              <w:rPr>
                <w:del w:id="269" w:author="Brokk Toggerson" w:date="2017-06-06T10:25:00Z"/>
              </w:rPr>
            </w:pPr>
            <w:del w:id="270"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022A272F" w14:textId="77777777" w:rsidR="001F3EF1" w:rsidRPr="007A6C3B" w:rsidDel="00B672FE" w:rsidRDefault="001F3EF1" w:rsidP="00AB1C7A">
            <w:pPr>
              <w:rPr>
                <w:del w:id="271" w:author="Brokk Toggerson" w:date="2017-06-06T10:25:00Z"/>
              </w:rPr>
            </w:pPr>
            <w:del w:id="272" w:author="Brokk Toggerson" w:date="2017-06-06T10:25:00Z">
              <w:r w:rsidRPr="007A6C3B" w:rsidDel="00B672FE">
                <w:delText>more</w:delText>
              </w:r>
            </w:del>
          </w:p>
        </w:tc>
      </w:tr>
      <w:tr w:rsidR="001F3EF1" w:rsidRPr="007A6C3B" w:rsidDel="00B672FE" w14:paraId="268B1133" w14:textId="77777777" w:rsidTr="00AB1C7A">
        <w:trPr>
          <w:tblCellSpacing w:w="15" w:type="dxa"/>
          <w:jc w:val="center"/>
          <w:del w:id="273" w:author="Brokk Toggerson" w:date="2017-06-06T10:25:00Z"/>
        </w:trPr>
        <w:tc>
          <w:tcPr>
            <w:tcW w:w="0" w:type="auto"/>
            <w:noWrap/>
            <w:tcMar>
              <w:top w:w="0" w:type="dxa"/>
              <w:left w:w="0" w:type="dxa"/>
              <w:bottom w:w="0" w:type="dxa"/>
              <w:right w:w="0" w:type="dxa"/>
            </w:tcMar>
            <w:vAlign w:val="center"/>
            <w:hideMark/>
          </w:tcPr>
          <w:p w14:paraId="4B964A30" w14:textId="77777777" w:rsidR="001F3EF1" w:rsidRPr="007A6C3B" w:rsidDel="00B672FE" w:rsidRDefault="001F3EF1" w:rsidP="00AB1C7A">
            <w:pPr>
              <w:rPr>
                <w:del w:id="274" w:author="Brokk Toggerson" w:date="2017-06-06T10:25:00Z"/>
              </w:rPr>
            </w:pPr>
            <w:del w:id="275" w:author="Brokk Toggerson" w:date="2017-06-06T10:25:00Z">
              <w:r w:rsidRPr="007A6C3B" w:rsidDel="00B672FE">
                <w:rPr>
                  <w:vertAlign w:val="superscript"/>
                </w:rPr>
                <w:delText>79</w:delText>
              </w:r>
              <w:r w:rsidRPr="007A6C3B" w:rsidDel="00B672FE">
                <w:delText>Br</w:delText>
              </w:r>
            </w:del>
          </w:p>
        </w:tc>
        <w:tc>
          <w:tcPr>
            <w:tcW w:w="0" w:type="auto"/>
            <w:noWrap/>
            <w:tcMar>
              <w:top w:w="0" w:type="dxa"/>
              <w:left w:w="0" w:type="dxa"/>
              <w:bottom w:w="0" w:type="dxa"/>
              <w:right w:w="0" w:type="dxa"/>
            </w:tcMar>
            <w:vAlign w:val="center"/>
            <w:hideMark/>
          </w:tcPr>
          <w:p w14:paraId="5FA8F4FE" w14:textId="77777777" w:rsidR="001F3EF1" w:rsidRPr="007A6C3B" w:rsidDel="00B672FE" w:rsidRDefault="001F3EF1" w:rsidP="00AB1C7A">
            <w:pPr>
              <w:rPr>
                <w:del w:id="276" w:author="Brokk Toggerson" w:date="2017-06-06T10:25:00Z"/>
              </w:rPr>
            </w:pPr>
            <w:del w:id="277"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FCBA124" w14:textId="77777777" w:rsidR="001F3EF1" w:rsidRPr="007A6C3B" w:rsidDel="00B672FE" w:rsidRDefault="001F3EF1" w:rsidP="00AB1C7A">
            <w:pPr>
              <w:rPr>
                <w:del w:id="278" w:author="Brokk Toggerson" w:date="2017-06-06T10:25:00Z"/>
              </w:rPr>
            </w:pPr>
            <w:del w:id="279" w:author="Brokk Toggerson" w:date="2017-06-06T10:25:00Z">
              <w:r w:rsidRPr="007A6C3B" w:rsidDel="00B672FE">
                <w:delText>78.9183376(20)</w:delText>
              </w:r>
            </w:del>
          </w:p>
        </w:tc>
        <w:tc>
          <w:tcPr>
            <w:tcW w:w="0" w:type="auto"/>
            <w:noWrap/>
            <w:tcMar>
              <w:top w:w="0" w:type="dxa"/>
              <w:left w:w="0" w:type="dxa"/>
              <w:bottom w:w="0" w:type="dxa"/>
              <w:right w:w="0" w:type="dxa"/>
            </w:tcMar>
            <w:vAlign w:val="center"/>
            <w:hideMark/>
          </w:tcPr>
          <w:p w14:paraId="71F1DF5B" w14:textId="77777777" w:rsidR="001F3EF1" w:rsidRPr="007A6C3B" w:rsidDel="00B672FE" w:rsidRDefault="001F3EF1" w:rsidP="00AB1C7A">
            <w:pPr>
              <w:rPr>
                <w:del w:id="280" w:author="Brokk Toggerson" w:date="2017-06-06T10:25:00Z"/>
              </w:rPr>
            </w:pPr>
            <w:del w:id="281"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7129ADF" w14:textId="77777777" w:rsidR="001F3EF1" w:rsidRPr="007A6C3B" w:rsidDel="00B672FE" w:rsidRDefault="001F3EF1" w:rsidP="00AB1C7A">
            <w:pPr>
              <w:rPr>
                <w:del w:id="282" w:author="Brokk Toggerson" w:date="2017-06-06T10:25:00Z"/>
              </w:rPr>
            </w:pPr>
            <w:del w:id="283" w:author="Brokk Toggerson" w:date="2017-06-06T10:25:00Z">
              <w:r w:rsidRPr="007A6C3B" w:rsidDel="00B672FE">
                <w:delText>×</w:delText>
              </w:r>
            </w:del>
          </w:p>
        </w:tc>
        <w:tc>
          <w:tcPr>
            <w:tcW w:w="0" w:type="auto"/>
            <w:noWrap/>
            <w:tcMar>
              <w:top w:w="0" w:type="dxa"/>
              <w:left w:w="0" w:type="dxa"/>
              <w:bottom w:w="0" w:type="dxa"/>
              <w:right w:w="0" w:type="dxa"/>
            </w:tcMar>
            <w:vAlign w:val="center"/>
            <w:hideMark/>
          </w:tcPr>
          <w:p w14:paraId="4FCC3DBE" w14:textId="77777777" w:rsidR="001F3EF1" w:rsidRPr="007A6C3B" w:rsidDel="00B672FE" w:rsidRDefault="001F3EF1" w:rsidP="00AB1C7A">
            <w:pPr>
              <w:rPr>
                <w:del w:id="284" w:author="Brokk Toggerson" w:date="2017-06-06T10:25:00Z"/>
              </w:rPr>
            </w:pPr>
            <w:del w:id="285"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9698EF8" w14:textId="77777777" w:rsidR="001F3EF1" w:rsidRPr="007A6C3B" w:rsidDel="00B672FE" w:rsidRDefault="001F3EF1" w:rsidP="00AB1C7A">
            <w:pPr>
              <w:rPr>
                <w:del w:id="286" w:author="Brokk Toggerson" w:date="2017-06-06T10:25:00Z"/>
              </w:rPr>
            </w:pPr>
            <w:del w:id="287" w:author="Brokk Toggerson" w:date="2017-06-06T10:25:00Z">
              <w:r w:rsidRPr="007A6C3B" w:rsidDel="00B672FE">
                <w:delText>50.686%</w:delText>
              </w:r>
            </w:del>
          </w:p>
        </w:tc>
        <w:tc>
          <w:tcPr>
            <w:tcW w:w="0" w:type="auto"/>
            <w:noWrap/>
            <w:tcMar>
              <w:top w:w="0" w:type="dxa"/>
              <w:left w:w="0" w:type="dxa"/>
              <w:bottom w:w="0" w:type="dxa"/>
              <w:right w:w="0" w:type="dxa"/>
            </w:tcMar>
            <w:vAlign w:val="center"/>
            <w:hideMark/>
          </w:tcPr>
          <w:p w14:paraId="119E9DFB" w14:textId="77777777" w:rsidR="001F3EF1" w:rsidRPr="007A6C3B" w:rsidDel="00B672FE" w:rsidRDefault="001F3EF1" w:rsidP="00AB1C7A">
            <w:pPr>
              <w:rPr>
                <w:del w:id="288" w:author="Brokk Toggerson" w:date="2017-06-06T10:25:00Z"/>
              </w:rPr>
            </w:pPr>
            <w:del w:id="289"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0D1F7084" w14:textId="77777777" w:rsidR="001F3EF1" w:rsidRPr="007A6C3B" w:rsidDel="00B672FE" w:rsidRDefault="001F3EF1" w:rsidP="00AB1C7A">
            <w:pPr>
              <w:rPr>
                <w:del w:id="290" w:author="Brokk Toggerson" w:date="2017-06-06T10:25:00Z"/>
              </w:rPr>
            </w:pPr>
            <w:del w:id="291" w:author="Brokk Toggerson" w:date="2017-06-06T10:25:00Z">
              <w:r w:rsidRPr="007A6C3B" w:rsidDel="00B672FE">
                <w:delText>=</w:delText>
              </w:r>
            </w:del>
          </w:p>
        </w:tc>
        <w:tc>
          <w:tcPr>
            <w:tcW w:w="0" w:type="auto"/>
            <w:noWrap/>
            <w:tcMar>
              <w:top w:w="0" w:type="dxa"/>
              <w:left w:w="0" w:type="dxa"/>
              <w:bottom w:w="0" w:type="dxa"/>
              <w:right w:w="0" w:type="dxa"/>
            </w:tcMar>
            <w:vAlign w:val="center"/>
            <w:hideMark/>
          </w:tcPr>
          <w:p w14:paraId="0A2C32A0" w14:textId="77777777" w:rsidR="001F3EF1" w:rsidRPr="007A6C3B" w:rsidDel="00B672FE" w:rsidRDefault="001F3EF1" w:rsidP="00AB1C7A">
            <w:pPr>
              <w:rPr>
                <w:del w:id="292" w:author="Brokk Toggerson" w:date="2017-06-06T10:25:00Z"/>
              </w:rPr>
            </w:pPr>
            <w:del w:id="293"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5C9EE037" w14:textId="77777777" w:rsidR="001F3EF1" w:rsidRPr="007A6C3B" w:rsidDel="00B672FE" w:rsidRDefault="001F3EF1" w:rsidP="00AB1C7A">
            <w:pPr>
              <w:rPr>
                <w:del w:id="294" w:author="Brokk Toggerson" w:date="2017-06-06T10:25:00Z"/>
              </w:rPr>
            </w:pPr>
            <w:del w:id="295"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560C91BE" w14:textId="77777777" w:rsidR="001F3EF1" w:rsidRPr="007A6C3B" w:rsidDel="00B672FE" w:rsidRDefault="001F3EF1" w:rsidP="00AB1C7A">
            <w:pPr>
              <w:rPr>
                <w:del w:id="296" w:author="Brokk Toggerson" w:date="2017-06-06T10:25:00Z"/>
              </w:rPr>
            </w:pPr>
            <w:del w:id="297"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3B401837" w14:textId="77777777" w:rsidR="001F3EF1" w:rsidRPr="007A6C3B" w:rsidDel="00B672FE" w:rsidRDefault="001F3EF1" w:rsidP="00AB1C7A">
            <w:pPr>
              <w:rPr>
                <w:del w:id="298" w:author="Brokk Toggerson" w:date="2017-06-06T10:25:00Z"/>
              </w:rPr>
            </w:pPr>
            <w:del w:id="299" w:author="Brokk Toggerson" w:date="2017-06-06T10:25:00Z">
              <w:r w:rsidRPr="007A6C3B" w:rsidDel="00B672FE">
                <w:delText>40.00055</w:delText>
              </w:r>
            </w:del>
          </w:p>
        </w:tc>
        <w:tc>
          <w:tcPr>
            <w:tcW w:w="0" w:type="auto"/>
            <w:noWrap/>
            <w:tcMar>
              <w:top w:w="0" w:type="dxa"/>
              <w:left w:w="0" w:type="dxa"/>
              <w:bottom w:w="0" w:type="dxa"/>
              <w:right w:w="0" w:type="dxa"/>
            </w:tcMar>
            <w:vAlign w:val="center"/>
            <w:hideMark/>
          </w:tcPr>
          <w:p w14:paraId="24EDC8EE" w14:textId="77777777" w:rsidR="001F3EF1" w:rsidRPr="007A6C3B" w:rsidDel="00B672FE" w:rsidRDefault="001F3EF1" w:rsidP="00AB1C7A">
            <w:pPr>
              <w:rPr>
                <w:del w:id="300" w:author="Brokk Toggerson" w:date="2017-06-06T10:25:00Z"/>
              </w:rPr>
            </w:pPr>
            <w:del w:id="301"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514208DC" w14:textId="77777777" w:rsidR="001F3EF1" w:rsidRPr="007A6C3B" w:rsidDel="00B672FE" w:rsidRDefault="001F3EF1" w:rsidP="00AB1C7A">
            <w:pPr>
              <w:rPr>
                <w:del w:id="302" w:author="Brokk Toggerson" w:date="2017-06-06T10:25:00Z"/>
              </w:rPr>
            </w:pPr>
            <w:del w:id="303"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D5AB4D0" w14:textId="77777777" w:rsidR="001F3EF1" w:rsidRPr="007A6C3B" w:rsidDel="00B672FE" w:rsidRDefault="001F3EF1" w:rsidP="00AB1C7A">
            <w:pPr>
              <w:rPr>
                <w:del w:id="304" w:author="Brokk Toggerson" w:date="2017-06-06T10:25:00Z"/>
              </w:rPr>
            </w:pPr>
            <w:del w:id="305"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4BD7880C" w14:textId="77777777" w:rsidR="001F3EF1" w:rsidRPr="007A6C3B" w:rsidDel="00B672FE" w:rsidRDefault="001F3EF1" w:rsidP="00AB1C7A">
            <w:pPr>
              <w:rPr>
                <w:del w:id="306" w:author="Brokk Toggerson" w:date="2017-06-06T10:25:00Z"/>
              </w:rPr>
            </w:pPr>
            <w:del w:id="307" w:author="Brokk Toggerson" w:date="2017-06-06T10:25:00Z">
              <w:r w:rsidRPr="007A6C3B" w:rsidDel="00B672FE">
                <w:delText>nominal</w:delText>
              </w:r>
            </w:del>
          </w:p>
        </w:tc>
      </w:tr>
      <w:tr w:rsidR="001F3EF1" w:rsidRPr="007A6C3B" w:rsidDel="00B672FE" w14:paraId="1ABE2FFB" w14:textId="77777777" w:rsidTr="00AB1C7A">
        <w:trPr>
          <w:tblCellSpacing w:w="15" w:type="dxa"/>
          <w:jc w:val="center"/>
          <w:del w:id="308" w:author="Brokk Toggerson" w:date="2017-06-06T10:25:00Z"/>
        </w:trPr>
        <w:tc>
          <w:tcPr>
            <w:tcW w:w="0" w:type="auto"/>
            <w:noWrap/>
            <w:tcMar>
              <w:top w:w="0" w:type="dxa"/>
              <w:left w:w="0" w:type="dxa"/>
              <w:bottom w:w="0" w:type="dxa"/>
              <w:right w:w="0" w:type="dxa"/>
            </w:tcMar>
            <w:vAlign w:val="center"/>
            <w:hideMark/>
          </w:tcPr>
          <w:p w14:paraId="401F8707" w14:textId="77777777" w:rsidR="001F3EF1" w:rsidRPr="007A6C3B" w:rsidDel="00B672FE" w:rsidRDefault="001F3EF1" w:rsidP="00AB1C7A">
            <w:pPr>
              <w:rPr>
                <w:del w:id="309" w:author="Brokk Toggerson" w:date="2017-06-06T10:25:00Z"/>
              </w:rPr>
            </w:pPr>
            <w:del w:id="310" w:author="Brokk Toggerson" w:date="2017-06-06T10:25:00Z">
              <w:r w:rsidRPr="007A6C3B" w:rsidDel="00B672FE">
                <w:rPr>
                  <w:vertAlign w:val="superscript"/>
                </w:rPr>
                <w:delText>79</w:delText>
              </w:r>
              <w:r w:rsidRPr="007A6C3B" w:rsidDel="00B672FE">
                <w:delText>Br</w:delText>
              </w:r>
            </w:del>
          </w:p>
        </w:tc>
        <w:tc>
          <w:tcPr>
            <w:tcW w:w="0" w:type="auto"/>
            <w:noWrap/>
            <w:tcMar>
              <w:top w:w="0" w:type="dxa"/>
              <w:left w:w="0" w:type="dxa"/>
              <w:bottom w:w="0" w:type="dxa"/>
              <w:right w:w="0" w:type="dxa"/>
            </w:tcMar>
            <w:vAlign w:val="center"/>
            <w:hideMark/>
          </w:tcPr>
          <w:p w14:paraId="148BE58C" w14:textId="77777777" w:rsidR="001F3EF1" w:rsidRPr="007A6C3B" w:rsidDel="00B672FE" w:rsidRDefault="001F3EF1" w:rsidP="00AB1C7A">
            <w:pPr>
              <w:rPr>
                <w:del w:id="311" w:author="Brokk Toggerson" w:date="2017-06-06T10:25:00Z"/>
              </w:rPr>
            </w:pPr>
            <w:del w:id="312"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55F1E2B5" w14:textId="77777777" w:rsidR="001F3EF1" w:rsidRPr="007A6C3B" w:rsidDel="00B672FE" w:rsidRDefault="001F3EF1" w:rsidP="00AB1C7A">
            <w:pPr>
              <w:rPr>
                <w:del w:id="313" w:author="Brokk Toggerson" w:date="2017-06-06T10:25:00Z"/>
              </w:rPr>
            </w:pPr>
            <w:del w:id="314" w:author="Brokk Toggerson" w:date="2017-06-06T10:25:00Z">
              <w:r w:rsidRPr="007A6C3B" w:rsidDel="00B672FE">
                <w:delText>78.9183376(20)</w:delText>
              </w:r>
            </w:del>
          </w:p>
        </w:tc>
        <w:tc>
          <w:tcPr>
            <w:tcW w:w="0" w:type="auto"/>
            <w:noWrap/>
            <w:tcMar>
              <w:top w:w="0" w:type="dxa"/>
              <w:left w:w="0" w:type="dxa"/>
              <w:bottom w:w="0" w:type="dxa"/>
              <w:right w:w="0" w:type="dxa"/>
            </w:tcMar>
            <w:vAlign w:val="center"/>
            <w:hideMark/>
          </w:tcPr>
          <w:p w14:paraId="3B931218" w14:textId="77777777" w:rsidR="001F3EF1" w:rsidRPr="007A6C3B" w:rsidDel="00B672FE" w:rsidRDefault="001F3EF1" w:rsidP="00AB1C7A">
            <w:pPr>
              <w:rPr>
                <w:del w:id="315" w:author="Brokk Toggerson" w:date="2017-06-06T10:25:00Z"/>
              </w:rPr>
            </w:pPr>
            <w:del w:id="316"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142A027B" w14:textId="77777777" w:rsidR="001F3EF1" w:rsidRPr="007A6C3B" w:rsidDel="00B672FE" w:rsidRDefault="001F3EF1" w:rsidP="00AB1C7A">
            <w:pPr>
              <w:rPr>
                <w:del w:id="317" w:author="Brokk Toggerson" w:date="2017-06-06T10:25:00Z"/>
              </w:rPr>
            </w:pPr>
            <w:del w:id="318" w:author="Brokk Toggerson" w:date="2017-06-06T10:25:00Z">
              <w:r w:rsidRPr="007A6C3B" w:rsidDel="00B672FE">
                <w:delText>×</w:delText>
              </w:r>
            </w:del>
          </w:p>
        </w:tc>
        <w:tc>
          <w:tcPr>
            <w:tcW w:w="0" w:type="auto"/>
            <w:noWrap/>
            <w:tcMar>
              <w:top w:w="0" w:type="dxa"/>
              <w:left w:w="0" w:type="dxa"/>
              <w:bottom w:w="0" w:type="dxa"/>
              <w:right w:w="0" w:type="dxa"/>
            </w:tcMar>
            <w:vAlign w:val="center"/>
            <w:hideMark/>
          </w:tcPr>
          <w:p w14:paraId="2AADE168" w14:textId="77777777" w:rsidR="001F3EF1" w:rsidRPr="007A6C3B" w:rsidDel="00B672FE" w:rsidRDefault="001F3EF1" w:rsidP="00AB1C7A">
            <w:pPr>
              <w:rPr>
                <w:del w:id="319" w:author="Brokk Toggerson" w:date="2017-06-06T10:25:00Z"/>
              </w:rPr>
            </w:pPr>
            <w:del w:id="320"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BAD1983" w14:textId="77777777" w:rsidR="001F3EF1" w:rsidRPr="007A6C3B" w:rsidDel="00B672FE" w:rsidRDefault="001F3EF1" w:rsidP="00AB1C7A">
            <w:pPr>
              <w:rPr>
                <w:del w:id="321" w:author="Brokk Toggerson" w:date="2017-06-06T10:25:00Z"/>
              </w:rPr>
            </w:pPr>
            <w:del w:id="322" w:author="Brokk Toggerson" w:date="2017-06-06T10:25:00Z">
              <w:r w:rsidRPr="007A6C3B" w:rsidDel="00B672FE">
                <w:delText>50.686-.026%</w:delText>
              </w:r>
            </w:del>
          </w:p>
        </w:tc>
        <w:tc>
          <w:tcPr>
            <w:tcW w:w="0" w:type="auto"/>
            <w:noWrap/>
            <w:tcMar>
              <w:top w:w="0" w:type="dxa"/>
              <w:left w:w="0" w:type="dxa"/>
              <w:bottom w:w="0" w:type="dxa"/>
              <w:right w:w="0" w:type="dxa"/>
            </w:tcMar>
            <w:vAlign w:val="center"/>
            <w:hideMark/>
          </w:tcPr>
          <w:p w14:paraId="6AB8A269" w14:textId="77777777" w:rsidR="001F3EF1" w:rsidRPr="007A6C3B" w:rsidDel="00B672FE" w:rsidRDefault="001F3EF1" w:rsidP="00AB1C7A">
            <w:pPr>
              <w:rPr>
                <w:del w:id="323" w:author="Brokk Toggerson" w:date="2017-06-06T10:25:00Z"/>
              </w:rPr>
            </w:pPr>
            <w:del w:id="324"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483B7EAB" w14:textId="77777777" w:rsidR="001F3EF1" w:rsidRPr="007A6C3B" w:rsidDel="00B672FE" w:rsidRDefault="001F3EF1" w:rsidP="00AB1C7A">
            <w:pPr>
              <w:rPr>
                <w:del w:id="325" w:author="Brokk Toggerson" w:date="2017-06-06T10:25:00Z"/>
              </w:rPr>
            </w:pPr>
            <w:del w:id="326" w:author="Brokk Toggerson" w:date="2017-06-06T10:25:00Z">
              <w:r w:rsidRPr="007A6C3B" w:rsidDel="00B672FE">
                <w:delText>=</w:delText>
              </w:r>
            </w:del>
          </w:p>
        </w:tc>
        <w:tc>
          <w:tcPr>
            <w:tcW w:w="0" w:type="auto"/>
            <w:noWrap/>
            <w:tcMar>
              <w:top w:w="0" w:type="dxa"/>
              <w:left w:w="0" w:type="dxa"/>
              <w:bottom w:w="0" w:type="dxa"/>
              <w:right w:w="0" w:type="dxa"/>
            </w:tcMar>
            <w:vAlign w:val="center"/>
            <w:hideMark/>
          </w:tcPr>
          <w:p w14:paraId="2D774EDF" w14:textId="77777777" w:rsidR="001F3EF1" w:rsidRPr="007A6C3B" w:rsidDel="00B672FE" w:rsidRDefault="001F3EF1" w:rsidP="00AB1C7A">
            <w:pPr>
              <w:rPr>
                <w:del w:id="327" w:author="Brokk Toggerson" w:date="2017-06-06T10:25:00Z"/>
              </w:rPr>
            </w:pPr>
            <w:del w:id="328"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5519984D" w14:textId="77777777" w:rsidR="001F3EF1" w:rsidRPr="007A6C3B" w:rsidDel="00B672FE" w:rsidRDefault="001F3EF1" w:rsidP="00AB1C7A">
            <w:pPr>
              <w:rPr>
                <w:del w:id="329" w:author="Brokk Toggerson" w:date="2017-06-06T10:25:00Z"/>
              </w:rPr>
            </w:pPr>
            <w:del w:id="330"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51F4B343" w14:textId="77777777" w:rsidR="001F3EF1" w:rsidRPr="007A6C3B" w:rsidDel="00B672FE" w:rsidRDefault="001F3EF1" w:rsidP="00AB1C7A">
            <w:pPr>
              <w:rPr>
                <w:del w:id="331" w:author="Brokk Toggerson" w:date="2017-06-06T10:25:00Z"/>
              </w:rPr>
            </w:pPr>
            <w:del w:id="332"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338E03C2" w14:textId="77777777" w:rsidR="001F3EF1" w:rsidRPr="007A6C3B" w:rsidDel="00B672FE" w:rsidRDefault="001F3EF1" w:rsidP="00AB1C7A">
            <w:pPr>
              <w:rPr>
                <w:del w:id="333" w:author="Brokk Toggerson" w:date="2017-06-06T10:25:00Z"/>
              </w:rPr>
            </w:pPr>
            <w:del w:id="334"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A32EAF6" w14:textId="77777777" w:rsidR="001F3EF1" w:rsidRPr="007A6C3B" w:rsidDel="00B672FE" w:rsidRDefault="001F3EF1" w:rsidP="00AB1C7A">
            <w:pPr>
              <w:rPr>
                <w:del w:id="335" w:author="Brokk Toggerson" w:date="2017-06-06T10:25:00Z"/>
              </w:rPr>
            </w:pPr>
            <w:del w:id="336"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3E6CD621" w14:textId="77777777" w:rsidR="001F3EF1" w:rsidRPr="007A6C3B" w:rsidDel="00B672FE" w:rsidRDefault="001F3EF1" w:rsidP="00AB1C7A">
            <w:pPr>
              <w:rPr>
                <w:del w:id="337" w:author="Brokk Toggerson" w:date="2017-06-06T10:25:00Z"/>
              </w:rPr>
            </w:pPr>
            <w:del w:id="338" w:author="Brokk Toggerson" w:date="2017-06-06T10:25:00Z">
              <w:r w:rsidRPr="007A6C3B" w:rsidDel="00B672FE">
                <w:delText>39.98003</w:delText>
              </w:r>
            </w:del>
          </w:p>
        </w:tc>
        <w:tc>
          <w:tcPr>
            <w:tcW w:w="0" w:type="auto"/>
            <w:noWrap/>
            <w:tcMar>
              <w:top w:w="0" w:type="dxa"/>
              <w:left w:w="0" w:type="dxa"/>
              <w:bottom w:w="0" w:type="dxa"/>
              <w:right w:w="0" w:type="dxa"/>
            </w:tcMar>
            <w:vAlign w:val="center"/>
            <w:hideMark/>
          </w:tcPr>
          <w:p w14:paraId="705F8601" w14:textId="77777777" w:rsidR="001F3EF1" w:rsidRPr="007A6C3B" w:rsidDel="00B672FE" w:rsidRDefault="001F3EF1" w:rsidP="00AB1C7A">
            <w:pPr>
              <w:rPr>
                <w:del w:id="339" w:author="Brokk Toggerson" w:date="2017-06-06T10:25:00Z"/>
              </w:rPr>
            </w:pPr>
            <w:del w:id="340"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1BA4C249" w14:textId="77777777" w:rsidR="001F3EF1" w:rsidRPr="007A6C3B" w:rsidDel="00B672FE" w:rsidRDefault="001F3EF1" w:rsidP="00AB1C7A">
            <w:pPr>
              <w:rPr>
                <w:del w:id="341" w:author="Brokk Toggerson" w:date="2017-06-06T10:25:00Z"/>
              </w:rPr>
            </w:pPr>
            <w:del w:id="342" w:author="Brokk Toggerson" w:date="2017-06-06T10:25:00Z">
              <w:r w:rsidRPr="007A6C3B" w:rsidDel="00B672FE">
                <w:delText>less</w:delText>
              </w:r>
            </w:del>
          </w:p>
        </w:tc>
      </w:tr>
      <w:tr w:rsidR="001F3EF1" w:rsidRPr="007A6C3B" w:rsidDel="00B672FE" w14:paraId="32498DB6" w14:textId="77777777" w:rsidTr="00AB1C7A">
        <w:trPr>
          <w:tblCellSpacing w:w="15" w:type="dxa"/>
          <w:jc w:val="center"/>
          <w:del w:id="343" w:author="Brokk Toggerson" w:date="2017-06-06T10:25:00Z"/>
        </w:trPr>
        <w:tc>
          <w:tcPr>
            <w:tcW w:w="0" w:type="auto"/>
            <w:noWrap/>
            <w:tcMar>
              <w:top w:w="0" w:type="dxa"/>
              <w:left w:w="0" w:type="dxa"/>
              <w:bottom w:w="0" w:type="dxa"/>
              <w:right w:w="0" w:type="dxa"/>
            </w:tcMar>
            <w:vAlign w:val="center"/>
            <w:hideMark/>
          </w:tcPr>
          <w:p w14:paraId="0D437246" w14:textId="77777777" w:rsidR="001F3EF1" w:rsidRPr="007A6C3B" w:rsidDel="00B672FE" w:rsidRDefault="001F3EF1" w:rsidP="00AB1C7A">
            <w:pPr>
              <w:rPr>
                <w:del w:id="344" w:author="Brokk Toggerson" w:date="2017-06-06T10:25:00Z"/>
              </w:rPr>
            </w:pPr>
            <w:del w:id="345" w:author="Brokk Toggerson" w:date="2017-06-06T10:25:00Z">
              <w:r w:rsidRPr="007A6C3B" w:rsidDel="00B672FE">
                <w:rPr>
                  <w:vertAlign w:val="superscript"/>
                </w:rPr>
                <w:delText>81</w:delText>
              </w:r>
              <w:r w:rsidRPr="007A6C3B" w:rsidDel="00B672FE">
                <w:delText>Br</w:delText>
              </w:r>
            </w:del>
          </w:p>
        </w:tc>
        <w:tc>
          <w:tcPr>
            <w:tcW w:w="0" w:type="auto"/>
            <w:noWrap/>
            <w:tcMar>
              <w:top w:w="0" w:type="dxa"/>
              <w:left w:w="0" w:type="dxa"/>
              <w:bottom w:w="0" w:type="dxa"/>
              <w:right w:w="0" w:type="dxa"/>
            </w:tcMar>
            <w:vAlign w:val="center"/>
            <w:hideMark/>
          </w:tcPr>
          <w:p w14:paraId="6F83A2D8" w14:textId="77777777" w:rsidR="001F3EF1" w:rsidRPr="007A6C3B" w:rsidDel="00B672FE" w:rsidRDefault="001F3EF1" w:rsidP="00AB1C7A">
            <w:pPr>
              <w:rPr>
                <w:del w:id="346" w:author="Brokk Toggerson" w:date="2017-06-06T10:25:00Z"/>
              </w:rPr>
            </w:pPr>
            <w:del w:id="347"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280B3A3F" w14:textId="77777777" w:rsidR="001F3EF1" w:rsidRPr="007A6C3B" w:rsidDel="00B672FE" w:rsidRDefault="001F3EF1" w:rsidP="00AB1C7A">
            <w:pPr>
              <w:rPr>
                <w:del w:id="348" w:author="Brokk Toggerson" w:date="2017-06-06T10:25:00Z"/>
              </w:rPr>
            </w:pPr>
            <w:del w:id="349" w:author="Brokk Toggerson" w:date="2017-06-06T10:25:00Z">
              <w:r w:rsidRPr="007A6C3B" w:rsidDel="00B672FE">
                <w:delText>80.9162911(30)</w:delText>
              </w:r>
            </w:del>
          </w:p>
        </w:tc>
        <w:tc>
          <w:tcPr>
            <w:tcW w:w="0" w:type="auto"/>
            <w:noWrap/>
            <w:tcMar>
              <w:top w:w="0" w:type="dxa"/>
              <w:left w:w="0" w:type="dxa"/>
              <w:bottom w:w="0" w:type="dxa"/>
              <w:right w:w="0" w:type="dxa"/>
            </w:tcMar>
            <w:vAlign w:val="center"/>
            <w:hideMark/>
          </w:tcPr>
          <w:p w14:paraId="51C64D71" w14:textId="77777777" w:rsidR="001F3EF1" w:rsidRPr="007A6C3B" w:rsidDel="00B672FE" w:rsidRDefault="001F3EF1" w:rsidP="00AB1C7A">
            <w:pPr>
              <w:rPr>
                <w:del w:id="350" w:author="Brokk Toggerson" w:date="2017-06-06T10:25:00Z"/>
              </w:rPr>
            </w:pPr>
            <w:del w:id="351"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3F95B7A0" w14:textId="77777777" w:rsidR="001F3EF1" w:rsidRPr="007A6C3B" w:rsidDel="00B672FE" w:rsidRDefault="001F3EF1" w:rsidP="00AB1C7A">
            <w:pPr>
              <w:rPr>
                <w:del w:id="352" w:author="Brokk Toggerson" w:date="2017-06-06T10:25:00Z"/>
              </w:rPr>
            </w:pPr>
            <w:del w:id="353" w:author="Brokk Toggerson" w:date="2017-06-06T10:25:00Z">
              <w:r w:rsidRPr="007A6C3B" w:rsidDel="00B672FE">
                <w:delText>×</w:delText>
              </w:r>
            </w:del>
          </w:p>
        </w:tc>
        <w:tc>
          <w:tcPr>
            <w:tcW w:w="0" w:type="auto"/>
            <w:noWrap/>
            <w:tcMar>
              <w:top w:w="0" w:type="dxa"/>
              <w:left w:w="0" w:type="dxa"/>
              <w:bottom w:w="0" w:type="dxa"/>
              <w:right w:w="0" w:type="dxa"/>
            </w:tcMar>
            <w:vAlign w:val="center"/>
            <w:hideMark/>
          </w:tcPr>
          <w:p w14:paraId="6DB24B37" w14:textId="77777777" w:rsidR="001F3EF1" w:rsidRPr="007A6C3B" w:rsidDel="00B672FE" w:rsidRDefault="001F3EF1" w:rsidP="00AB1C7A">
            <w:pPr>
              <w:rPr>
                <w:del w:id="354" w:author="Brokk Toggerson" w:date="2017-06-06T10:25:00Z"/>
              </w:rPr>
            </w:pPr>
            <w:del w:id="355"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BFC71DE" w14:textId="77777777" w:rsidR="001F3EF1" w:rsidRPr="007A6C3B" w:rsidDel="00B672FE" w:rsidRDefault="001F3EF1" w:rsidP="00AB1C7A">
            <w:pPr>
              <w:rPr>
                <w:del w:id="356" w:author="Brokk Toggerson" w:date="2017-06-06T10:25:00Z"/>
              </w:rPr>
            </w:pPr>
            <w:del w:id="357" w:author="Brokk Toggerson" w:date="2017-06-06T10:25:00Z">
              <w:r w:rsidRPr="007A6C3B" w:rsidDel="00B672FE">
                <w:delText>49.314+.026%</w:delText>
              </w:r>
            </w:del>
          </w:p>
        </w:tc>
        <w:tc>
          <w:tcPr>
            <w:tcW w:w="0" w:type="auto"/>
            <w:noWrap/>
            <w:tcMar>
              <w:top w:w="0" w:type="dxa"/>
              <w:left w:w="0" w:type="dxa"/>
              <w:bottom w:w="0" w:type="dxa"/>
              <w:right w:w="0" w:type="dxa"/>
            </w:tcMar>
            <w:vAlign w:val="center"/>
            <w:hideMark/>
          </w:tcPr>
          <w:p w14:paraId="4EA93946" w14:textId="77777777" w:rsidR="001F3EF1" w:rsidRPr="007A6C3B" w:rsidDel="00B672FE" w:rsidRDefault="001F3EF1" w:rsidP="00AB1C7A">
            <w:pPr>
              <w:rPr>
                <w:del w:id="358" w:author="Brokk Toggerson" w:date="2017-06-06T10:25:00Z"/>
              </w:rPr>
            </w:pPr>
            <w:del w:id="359"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4D07145C" w14:textId="77777777" w:rsidR="001F3EF1" w:rsidRPr="007A6C3B" w:rsidDel="00B672FE" w:rsidRDefault="001F3EF1" w:rsidP="00AB1C7A">
            <w:pPr>
              <w:rPr>
                <w:del w:id="360" w:author="Brokk Toggerson" w:date="2017-06-06T10:25:00Z"/>
              </w:rPr>
            </w:pPr>
            <w:del w:id="361" w:author="Brokk Toggerson" w:date="2017-06-06T10:25:00Z">
              <w:r w:rsidRPr="007A6C3B" w:rsidDel="00B672FE">
                <w:delText>=</w:delText>
              </w:r>
            </w:del>
          </w:p>
        </w:tc>
        <w:tc>
          <w:tcPr>
            <w:tcW w:w="0" w:type="auto"/>
            <w:noWrap/>
            <w:tcMar>
              <w:top w:w="0" w:type="dxa"/>
              <w:left w:w="0" w:type="dxa"/>
              <w:bottom w:w="0" w:type="dxa"/>
              <w:right w:w="0" w:type="dxa"/>
            </w:tcMar>
            <w:vAlign w:val="center"/>
            <w:hideMark/>
          </w:tcPr>
          <w:p w14:paraId="23A4F6C6" w14:textId="77777777" w:rsidR="001F3EF1" w:rsidRPr="007A6C3B" w:rsidDel="00B672FE" w:rsidRDefault="001F3EF1" w:rsidP="00AB1C7A">
            <w:pPr>
              <w:rPr>
                <w:del w:id="362" w:author="Brokk Toggerson" w:date="2017-06-06T10:25:00Z"/>
              </w:rPr>
            </w:pPr>
            <w:del w:id="363"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0A9BCC3F" w14:textId="77777777" w:rsidR="001F3EF1" w:rsidRPr="007A6C3B" w:rsidDel="00B672FE" w:rsidRDefault="001F3EF1" w:rsidP="00AB1C7A">
            <w:pPr>
              <w:rPr>
                <w:del w:id="364" w:author="Brokk Toggerson" w:date="2017-06-06T10:25:00Z"/>
              </w:rPr>
            </w:pPr>
            <w:del w:id="365"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15F736D9" w14:textId="77777777" w:rsidR="001F3EF1" w:rsidRPr="007A6C3B" w:rsidDel="00B672FE" w:rsidRDefault="001F3EF1" w:rsidP="00AB1C7A">
            <w:pPr>
              <w:rPr>
                <w:del w:id="366" w:author="Brokk Toggerson" w:date="2017-06-06T10:25:00Z"/>
              </w:rPr>
            </w:pPr>
            <w:del w:id="367"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47FFF1E2" w14:textId="77777777" w:rsidR="001F3EF1" w:rsidRPr="007A6C3B" w:rsidDel="00B672FE" w:rsidRDefault="001F3EF1" w:rsidP="00AB1C7A">
            <w:pPr>
              <w:rPr>
                <w:del w:id="368" w:author="Brokk Toggerson" w:date="2017-06-06T10:25:00Z"/>
              </w:rPr>
            </w:pPr>
            <w:del w:id="369"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40EF36C8" w14:textId="77777777" w:rsidR="001F3EF1" w:rsidRPr="007A6C3B" w:rsidDel="00B672FE" w:rsidRDefault="001F3EF1" w:rsidP="00AB1C7A">
            <w:pPr>
              <w:rPr>
                <w:del w:id="370" w:author="Brokk Toggerson" w:date="2017-06-06T10:25:00Z"/>
              </w:rPr>
            </w:pPr>
            <w:del w:id="371"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34155BAB" w14:textId="77777777" w:rsidR="001F3EF1" w:rsidRPr="007A6C3B" w:rsidDel="00B672FE" w:rsidRDefault="001F3EF1" w:rsidP="00AB1C7A">
            <w:pPr>
              <w:rPr>
                <w:del w:id="372" w:author="Brokk Toggerson" w:date="2017-06-06T10:25:00Z"/>
              </w:rPr>
            </w:pPr>
            <w:del w:id="373" w:author="Brokk Toggerson" w:date="2017-06-06T10:25:00Z">
              <w:r w:rsidRPr="007A6C3B" w:rsidDel="00B672FE">
                <w:delText>39.92410</w:delText>
              </w:r>
            </w:del>
          </w:p>
        </w:tc>
        <w:tc>
          <w:tcPr>
            <w:tcW w:w="0" w:type="auto"/>
            <w:noWrap/>
            <w:tcMar>
              <w:top w:w="0" w:type="dxa"/>
              <w:left w:w="0" w:type="dxa"/>
              <w:bottom w:w="0" w:type="dxa"/>
              <w:right w:w="0" w:type="dxa"/>
            </w:tcMar>
            <w:vAlign w:val="center"/>
            <w:hideMark/>
          </w:tcPr>
          <w:p w14:paraId="326A6DC3" w14:textId="77777777" w:rsidR="001F3EF1" w:rsidRPr="007A6C3B" w:rsidDel="00B672FE" w:rsidRDefault="001F3EF1" w:rsidP="00AB1C7A">
            <w:pPr>
              <w:rPr>
                <w:del w:id="374" w:author="Brokk Toggerson" w:date="2017-06-06T10:25:00Z"/>
              </w:rPr>
            </w:pPr>
            <w:del w:id="375"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3801A5FC" w14:textId="77777777" w:rsidR="001F3EF1" w:rsidRPr="007A6C3B" w:rsidDel="00B672FE" w:rsidRDefault="001F3EF1" w:rsidP="00AB1C7A">
            <w:pPr>
              <w:rPr>
                <w:del w:id="376" w:author="Brokk Toggerson" w:date="2017-06-06T10:25:00Z"/>
              </w:rPr>
            </w:pPr>
            <w:del w:id="377" w:author="Brokk Toggerson" w:date="2017-06-06T10:25:00Z">
              <w:r w:rsidRPr="007A6C3B" w:rsidDel="00B672FE">
                <w:delText>more</w:delText>
              </w:r>
            </w:del>
          </w:p>
        </w:tc>
      </w:tr>
      <w:tr w:rsidR="001F3EF1" w:rsidRPr="007A6C3B" w:rsidDel="00B672FE" w14:paraId="12F52BAD" w14:textId="77777777" w:rsidTr="00AB1C7A">
        <w:trPr>
          <w:tblCellSpacing w:w="15" w:type="dxa"/>
          <w:jc w:val="center"/>
          <w:del w:id="378" w:author="Brokk Toggerson" w:date="2017-06-06T10:25:00Z"/>
        </w:trPr>
        <w:tc>
          <w:tcPr>
            <w:tcW w:w="0" w:type="auto"/>
            <w:noWrap/>
            <w:tcMar>
              <w:top w:w="0" w:type="dxa"/>
              <w:left w:w="0" w:type="dxa"/>
              <w:bottom w:w="0" w:type="dxa"/>
              <w:right w:w="0" w:type="dxa"/>
            </w:tcMar>
            <w:vAlign w:val="center"/>
            <w:hideMark/>
          </w:tcPr>
          <w:p w14:paraId="4ACE5ECD" w14:textId="77777777" w:rsidR="001F3EF1" w:rsidRPr="007A6C3B" w:rsidDel="00B672FE" w:rsidRDefault="001F3EF1" w:rsidP="00AB1C7A">
            <w:pPr>
              <w:rPr>
                <w:del w:id="379" w:author="Brokk Toggerson" w:date="2017-06-06T10:25:00Z"/>
              </w:rPr>
            </w:pPr>
            <w:del w:id="380" w:author="Brokk Toggerson" w:date="2017-06-06T10:25:00Z">
              <w:r w:rsidRPr="007A6C3B" w:rsidDel="00B672FE">
                <w:rPr>
                  <w:vertAlign w:val="superscript"/>
                </w:rPr>
                <w:delText>81</w:delText>
              </w:r>
              <w:r w:rsidRPr="007A6C3B" w:rsidDel="00B672FE">
                <w:delText>Br</w:delText>
              </w:r>
            </w:del>
          </w:p>
        </w:tc>
        <w:tc>
          <w:tcPr>
            <w:tcW w:w="0" w:type="auto"/>
            <w:noWrap/>
            <w:tcMar>
              <w:top w:w="0" w:type="dxa"/>
              <w:left w:w="0" w:type="dxa"/>
              <w:bottom w:w="0" w:type="dxa"/>
              <w:right w:w="0" w:type="dxa"/>
            </w:tcMar>
            <w:vAlign w:val="center"/>
            <w:hideMark/>
          </w:tcPr>
          <w:p w14:paraId="6A17B696" w14:textId="77777777" w:rsidR="001F3EF1" w:rsidRPr="007A6C3B" w:rsidDel="00B672FE" w:rsidRDefault="001F3EF1" w:rsidP="00AB1C7A">
            <w:pPr>
              <w:rPr>
                <w:del w:id="381" w:author="Brokk Toggerson" w:date="2017-06-06T10:25:00Z"/>
              </w:rPr>
            </w:pPr>
            <w:del w:id="382"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2AC489B6" w14:textId="77777777" w:rsidR="001F3EF1" w:rsidRPr="007A6C3B" w:rsidDel="00B672FE" w:rsidRDefault="001F3EF1" w:rsidP="00AB1C7A">
            <w:pPr>
              <w:rPr>
                <w:del w:id="383" w:author="Brokk Toggerson" w:date="2017-06-06T10:25:00Z"/>
              </w:rPr>
            </w:pPr>
            <w:del w:id="384" w:author="Brokk Toggerson" w:date="2017-06-06T10:25:00Z">
              <w:r w:rsidRPr="007A6C3B" w:rsidDel="00B672FE">
                <w:delText>80.9162911(30)</w:delText>
              </w:r>
            </w:del>
          </w:p>
        </w:tc>
        <w:tc>
          <w:tcPr>
            <w:tcW w:w="0" w:type="auto"/>
            <w:noWrap/>
            <w:tcMar>
              <w:top w:w="0" w:type="dxa"/>
              <w:left w:w="0" w:type="dxa"/>
              <w:bottom w:w="0" w:type="dxa"/>
              <w:right w:w="0" w:type="dxa"/>
            </w:tcMar>
            <w:vAlign w:val="center"/>
            <w:hideMark/>
          </w:tcPr>
          <w:p w14:paraId="50E3D033" w14:textId="77777777" w:rsidR="001F3EF1" w:rsidRPr="007A6C3B" w:rsidDel="00B672FE" w:rsidRDefault="001F3EF1" w:rsidP="00AB1C7A">
            <w:pPr>
              <w:rPr>
                <w:del w:id="385" w:author="Brokk Toggerson" w:date="2017-06-06T10:25:00Z"/>
              </w:rPr>
            </w:pPr>
            <w:del w:id="386"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4EB72080" w14:textId="77777777" w:rsidR="001F3EF1" w:rsidRPr="007A6C3B" w:rsidDel="00B672FE" w:rsidRDefault="001F3EF1" w:rsidP="00AB1C7A">
            <w:pPr>
              <w:rPr>
                <w:del w:id="387" w:author="Brokk Toggerson" w:date="2017-06-06T10:25:00Z"/>
              </w:rPr>
            </w:pPr>
            <w:del w:id="388" w:author="Brokk Toggerson" w:date="2017-06-06T10:25:00Z">
              <w:r w:rsidRPr="007A6C3B" w:rsidDel="00B672FE">
                <w:delText>×</w:delText>
              </w:r>
            </w:del>
          </w:p>
        </w:tc>
        <w:tc>
          <w:tcPr>
            <w:tcW w:w="0" w:type="auto"/>
            <w:noWrap/>
            <w:tcMar>
              <w:top w:w="0" w:type="dxa"/>
              <w:left w:w="0" w:type="dxa"/>
              <w:bottom w:w="0" w:type="dxa"/>
              <w:right w:w="0" w:type="dxa"/>
            </w:tcMar>
            <w:vAlign w:val="center"/>
            <w:hideMark/>
          </w:tcPr>
          <w:p w14:paraId="62669E86" w14:textId="77777777" w:rsidR="001F3EF1" w:rsidRPr="007A6C3B" w:rsidDel="00B672FE" w:rsidRDefault="001F3EF1" w:rsidP="00AB1C7A">
            <w:pPr>
              <w:rPr>
                <w:del w:id="389" w:author="Brokk Toggerson" w:date="2017-06-06T10:25:00Z"/>
              </w:rPr>
            </w:pPr>
            <w:del w:id="390"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15DC5439" w14:textId="77777777" w:rsidR="001F3EF1" w:rsidRPr="007A6C3B" w:rsidDel="00B672FE" w:rsidRDefault="001F3EF1" w:rsidP="00AB1C7A">
            <w:pPr>
              <w:rPr>
                <w:del w:id="391" w:author="Brokk Toggerson" w:date="2017-06-06T10:25:00Z"/>
              </w:rPr>
            </w:pPr>
            <w:del w:id="392" w:author="Brokk Toggerson" w:date="2017-06-06T10:25:00Z">
              <w:r w:rsidRPr="007A6C3B" w:rsidDel="00B672FE">
                <w:delText>49.314%</w:delText>
              </w:r>
            </w:del>
          </w:p>
        </w:tc>
        <w:tc>
          <w:tcPr>
            <w:tcW w:w="0" w:type="auto"/>
            <w:noWrap/>
            <w:tcMar>
              <w:top w:w="0" w:type="dxa"/>
              <w:left w:w="0" w:type="dxa"/>
              <w:bottom w:w="0" w:type="dxa"/>
              <w:right w:w="0" w:type="dxa"/>
            </w:tcMar>
            <w:vAlign w:val="center"/>
            <w:hideMark/>
          </w:tcPr>
          <w:p w14:paraId="4097C481" w14:textId="77777777" w:rsidR="001F3EF1" w:rsidRPr="007A6C3B" w:rsidDel="00B672FE" w:rsidRDefault="001F3EF1" w:rsidP="00AB1C7A">
            <w:pPr>
              <w:rPr>
                <w:del w:id="393" w:author="Brokk Toggerson" w:date="2017-06-06T10:25:00Z"/>
              </w:rPr>
            </w:pPr>
            <w:del w:id="394"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195A72BD" w14:textId="77777777" w:rsidR="001F3EF1" w:rsidRPr="007A6C3B" w:rsidDel="00B672FE" w:rsidRDefault="001F3EF1" w:rsidP="00AB1C7A">
            <w:pPr>
              <w:rPr>
                <w:del w:id="395" w:author="Brokk Toggerson" w:date="2017-06-06T10:25:00Z"/>
              </w:rPr>
            </w:pPr>
            <w:del w:id="396" w:author="Brokk Toggerson" w:date="2017-06-06T10:25:00Z">
              <w:r w:rsidRPr="007A6C3B" w:rsidDel="00B672FE">
                <w:delText>=</w:delText>
              </w:r>
            </w:del>
          </w:p>
        </w:tc>
        <w:tc>
          <w:tcPr>
            <w:tcW w:w="0" w:type="auto"/>
            <w:noWrap/>
            <w:tcMar>
              <w:top w:w="0" w:type="dxa"/>
              <w:left w:w="0" w:type="dxa"/>
              <w:bottom w:w="0" w:type="dxa"/>
              <w:right w:w="0" w:type="dxa"/>
            </w:tcMar>
            <w:vAlign w:val="center"/>
            <w:hideMark/>
          </w:tcPr>
          <w:p w14:paraId="3DF08963" w14:textId="77777777" w:rsidR="001F3EF1" w:rsidRPr="007A6C3B" w:rsidDel="00B672FE" w:rsidRDefault="001F3EF1" w:rsidP="00AB1C7A">
            <w:pPr>
              <w:rPr>
                <w:del w:id="397" w:author="Brokk Toggerson" w:date="2017-06-06T10:25:00Z"/>
              </w:rPr>
            </w:pPr>
            <w:del w:id="398"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4FD374CE" w14:textId="77777777" w:rsidR="001F3EF1" w:rsidRPr="007A6C3B" w:rsidDel="00B672FE" w:rsidRDefault="001F3EF1" w:rsidP="00AB1C7A">
            <w:pPr>
              <w:rPr>
                <w:del w:id="399" w:author="Brokk Toggerson" w:date="2017-06-06T10:25:00Z"/>
              </w:rPr>
            </w:pPr>
            <w:del w:id="400"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7E34D481" w14:textId="77777777" w:rsidR="001F3EF1" w:rsidRPr="007A6C3B" w:rsidDel="00B672FE" w:rsidRDefault="001F3EF1" w:rsidP="00AB1C7A">
            <w:pPr>
              <w:rPr>
                <w:del w:id="401" w:author="Brokk Toggerson" w:date="2017-06-06T10:25:00Z"/>
              </w:rPr>
            </w:pPr>
            <w:del w:id="402"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4BC9589E" w14:textId="77777777" w:rsidR="001F3EF1" w:rsidRPr="007A6C3B" w:rsidDel="00B672FE" w:rsidRDefault="001F3EF1" w:rsidP="00AB1C7A">
            <w:pPr>
              <w:rPr>
                <w:del w:id="403" w:author="Brokk Toggerson" w:date="2017-06-06T10:25:00Z"/>
              </w:rPr>
            </w:pPr>
            <w:del w:id="404" w:author="Brokk Toggerson" w:date="2017-06-06T10:25:00Z">
              <w:r w:rsidRPr="007A6C3B" w:rsidDel="00B672FE">
                <w:delText>39.90306</w:delText>
              </w:r>
            </w:del>
          </w:p>
        </w:tc>
        <w:tc>
          <w:tcPr>
            <w:tcW w:w="0" w:type="auto"/>
            <w:noWrap/>
            <w:tcMar>
              <w:top w:w="0" w:type="dxa"/>
              <w:left w:w="0" w:type="dxa"/>
              <w:bottom w:w="0" w:type="dxa"/>
              <w:right w:w="0" w:type="dxa"/>
            </w:tcMar>
            <w:vAlign w:val="center"/>
            <w:hideMark/>
          </w:tcPr>
          <w:p w14:paraId="065973B4" w14:textId="77777777" w:rsidR="001F3EF1" w:rsidRPr="007A6C3B" w:rsidDel="00B672FE" w:rsidRDefault="001F3EF1" w:rsidP="00AB1C7A">
            <w:pPr>
              <w:rPr>
                <w:del w:id="405" w:author="Brokk Toggerson" w:date="2017-06-06T10:25:00Z"/>
              </w:rPr>
            </w:pPr>
            <w:del w:id="406"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30B86CC0" w14:textId="77777777" w:rsidR="001F3EF1" w:rsidRPr="007A6C3B" w:rsidDel="00B672FE" w:rsidRDefault="001F3EF1" w:rsidP="00AB1C7A">
            <w:pPr>
              <w:rPr>
                <w:del w:id="407" w:author="Brokk Toggerson" w:date="2017-06-06T10:25:00Z"/>
              </w:rPr>
            </w:pPr>
            <w:del w:id="408"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2E30C99C" w14:textId="77777777" w:rsidR="001F3EF1" w:rsidRPr="007A6C3B" w:rsidDel="00B672FE" w:rsidRDefault="001F3EF1" w:rsidP="00AB1C7A">
            <w:pPr>
              <w:rPr>
                <w:del w:id="409" w:author="Brokk Toggerson" w:date="2017-06-06T10:25:00Z"/>
              </w:rPr>
            </w:pPr>
            <w:del w:id="410"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20B32091" w14:textId="77777777" w:rsidR="001F3EF1" w:rsidRPr="007A6C3B" w:rsidDel="00B672FE" w:rsidRDefault="001F3EF1" w:rsidP="00AB1C7A">
            <w:pPr>
              <w:rPr>
                <w:del w:id="411" w:author="Brokk Toggerson" w:date="2017-06-06T10:25:00Z"/>
              </w:rPr>
            </w:pPr>
            <w:del w:id="412" w:author="Brokk Toggerson" w:date="2017-06-06T10:25:00Z">
              <w:r w:rsidRPr="007A6C3B" w:rsidDel="00B672FE">
                <w:delText>nominal</w:delText>
              </w:r>
            </w:del>
          </w:p>
        </w:tc>
      </w:tr>
      <w:tr w:rsidR="001F3EF1" w:rsidRPr="007A6C3B" w:rsidDel="00B672FE" w14:paraId="3765B6E7" w14:textId="77777777" w:rsidTr="00AB1C7A">
        <w:trPr>
          <w:tblCellSpacing w:w="15" w:type="dxa"/>
          <w:jc w:val="center"/>
          <w:del w:id="413" w:author="Brokk Toggerson" w:date="2017-06-06T10:25:00Z"/>
        </w:trPr>
        <w:tc>
          <w:tcPr>
            <w:tcW w:w="0" w:type="auto"/>
            <w:noWrap/>
            <w:tcMar>
              <w:top w:w="0" w:type="dxa"/>
              <w:left w:w="0" w:type="dxa"/>
              <w:bottom w:w="0" w:type="dxa"/>
              <w:right w:w="0" w:type="dxa"/>
            </w:tcMar>
            <w:vAlign w:val="center"/>
            <w:hideMark/>
          </w:tcPr>
          <w:p w14:paraId="62994CE2" w14:textId="77777777" w:rsidR="001F3EF1" w:rsidRPr="007A6C3B" w:rsidDel="00B672FE" w:rsidRDefault="001F3EF1" w:rsidP="00AB1C7A">
            <w:pPr>
              <w:rPr>
                <w:del w:id="414" w:author="Brokk Toggerson" w:date="2017-06-06T10:25:00Z"/>
              </w:rPr>
            </w:pPr>
            <w:del w:id="415" w:author="Brokk Toggerson" w:date="2017-06-06T10:25:00Z">
              <w:r w:rsidRPr="007A6C3B" w:rsidDel="00B672FE">
                <w:rPr>
                  <w:vertAlign w:val="superscript"/>
                </w:rPr>
                <w:delText>81</w:delText>
              </w:r>
              <w:r w:rsidRPr="007A6C3B" w:rsidDel="00B672FE">
                <w:delText>Br</w:delText>
              </w:r>
            </w:del>
          </w:p>
        </w:tc>
        <w:tc>
          <w:tcPr>
            <w:tcW w:w="0" w:type="auto"/>
            <w:noWrap/>
            <w:tcMar>
              <w:top w:w="0" w:type="dxa"/>
              <w:left w:w="0" w:type="dxa"/>
              <w:bottom w:w="0" w:type="dxa"/>
              <w:right w:w="0" w:type="dxa"/>
            </w:tcMar>
            <w:vAlign w:val="center"/>
            <w:hideMark/>
          </w:tcPr>
          <w:p w14:paraId="2E276D6B" w14:textId="77777777" w:rsidR="001F3EF1" w:rsidRPr="007A6C3B" w:rsidDel="00B672FE" w:rsidRDefault="001F3EF1" w:rsidP="00AB1C7A">
            <w:pPr>
              <w:rPr>
                <w:del w:id="416" w:author="Brokk Toggerson" w:date="2017-06-06T10:25:00Z"/>
              </w:rPr>
            </w:pPr>
            <w:del w:id="417"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399D6A41" w14:textId="77777777" w:rsidR="001F3EF1" w:rsidRPr="007A6C3B" w:rsidDel="00B672FE" w:rsidRDefault="001F3EF1" w:rsidP="00AB1C7A">
            <w:pPr>
              <w:rPr>
                <w:del w:id="418" w:author="Brokk Toggerson" w:date="2017-06-06T10:25:00Z"/>
              </w:rPr>
            </w:pPr>
            <w:del w:id="419" w:author="Brokk Toggerson" w:date="2017-06-06T10:25:00Z">
              <w:r w:rsidRPr="007A6C3B" w:rsidDel="00B672FE">
                <w:delText>80.9162911(30)</w:delText>
              </w:r>
            </w:del>
          </w:p>
        </w:tc>
        <w:tc>
          <w:tcPr>
            <w:tcW w:w="0" w:type="auto"/>
            <w:noWrap/>
            <w:tcMar>
              <w:top w:w="0" w:type="dxa"/>
              <w:left w:w="0" w:type="dxa"/>
              <w:bottom w:w="0" w:type="dxa"/>
              <w:right w:w="0" w:type="dxa"/>
            </w:tcMar>
            <w:vAlign w:val="center"/>
            <w:hideMark/>
          </w:tcPr>
          <w:p w14:paraId="670204EB" w14:textId="77777777" w:rsidR="001F3EF1" w:rsidRPr="007A6C3B" w:rsidDel="00B672FE" w:rsidRDefault="001F3EF1" w:rsidP="00AB1C7A">
            <w:pPr>
              <w:rPr>
                <w:del w:id="420" w:author="Brokk Toggerson" w:date="2017-06-06T10:25:00Z"/>
              </w:rPr>
            </w:pPr>
            <w:del w:id="421"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5383AC3F" w14:textId="77777777" w:rsidR="001F3EF1" w:rsidRPr="007A6C3B" w:rsidDel="00B672FE" w:rsidRDefault="001F3EF1" w:rsidP="00AB1C7A">
            <w:pPr>
              <w:rPr>
                <w:del w:id="422" w:author="Brokk Toggerson" w:date="2017-06-06T10:25:00Z"/>
              </w:rPr>
            </w:pPr>
            <w:del w:id="423" w:author="Brokk Toggerson" w:date="2017-06-06T10:25:00Z">
              <w:r w:rsidRPr="007A6C3B" w:rsidDel="00B672FE">
                <w:delText>×</w:delText>
              </w:r>
            </w:del>
          </w:p>
        </w:tc>
        <w:tc>
          <w:tcPr>
            <w:tcW w:w="0" w:type="auto"/>
            <w:noWrap/>
            <w:tcMar>
              <w:top w:w="0" w:type="dxa"/>
              <w:left w:w="0" w:type="dxa"/>
              <w:bottom w:w="0" w:type="dxa"/>
              <w:right w:w="0" w:type="dxa"/>
            </w:tcMar>
            <w:vAlign w:val="center"/>
            <w:hideMark/>
          </w:tcPr>
          <w:p w14:paraId="7D73D6E8" w14:textId="77777777" w:rsidR="001F3EF1" w:rsidRPr="007A6C3B" w:rsidDel="00B672FE" w:rsidRDefault="001F3EF1" w:rsidP="00AB1C7A">
            <w:pPr>
              <w:rPr>
                <w:del w:id="424" w:author="Brokk Toggerson" w:date="2017-06-06T10:25:00Z"/>
              </w:rPr>
            </w:pPr>
            <w:del w:id="425"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008834E" w14:textId="77777777" w:rsidR="001F3EF1" w:rsidRPr="007A6C3B" w:rsidDel="00B672FE" w:rsidRDefault="001F3EF1" w:rsidP="00AB1C7A">
            <w:pPr>
              <w:rPr>
                <w:del w:id="426" w:author="Brokk Toggerson" w:date="2017-06-06T10:25:00Z"/>
              </w:rPr>
            </w:pPr>
            <w:del w:id="427" w:author="Brokk Toggerson" w:date="2017-06-06T10:25:00Z">
              <w:r w:rsidRPr="007A6C3B" w:rsidDel="00B672FE">
                <w:delText>49.314-.026%</w:delText>
              </w:r>
            </w:del>
          </w:p>
        </w:tc>
        <w:tc>
          <w:tcPr>
            <w:tcW w:w="0" w:type="auto"/>
            <w:noWrap/>
            <w:tcMar>
              <w:top w:w="0" w:type="dxa"/>
              <w:left w:w="0" w:type="dxa"/>
              <w:bottom w:w="0" w:type="dxa"/>
              <w:right w:w="0" w:type="dxa"/>
            </w:tcMar>
            <w:vAlign w:val="center"/>
            <w:hideMark/>
          </w:tcPr>
          <w:p w14:paraId="41A23F72" w14:textId="77777777" w:rsidR="001F3EF1" w:rsidRPr="007A6C3B" w:rsidDel="00B672FE" w:rsidRDefault="001F3EF1" w:rsidP="00AB1C7A">
            <w:pPr>
              <w:rPr>
                <w:del w:id="428" w:author="Brokk Toggerson" w:date="2017-06-06T10:25:00Z"/>
              </w:rPr>
            </w:pPr>
            <w:del w:id="429"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0868D8C7" w14:textId="77777777" w:rsidR="001F3EF1" w:rsidRPr="007A6C3B" w:rsidDel="00B672FE" w:rsidRDefault="001F3EF1" w:rsidP="00AB1C7A">
            <w:pPr>
              <w:rPr>
                <w:del w:id="430" w:author="Brokk Toggerson" w:date="2017-06-06T10:25:00Z"/>
              </w:rPr>
            </w:pPr>
            <w:del w:id="431" w:author="Brokk Toggerson" w:date="2017-06-06T10:25:00Z">
              <w:r w:rsidRPr="007A6C3B" w:rsidDel="00B672FE">
                <w:delText>=</w:delText>
              </w:r>
            </w:del>
          </w:p>
        </w:tc>
        <w:tc>
          <w:tcPr>
            <w:tcW w:w="0" w:type="auto"/>
            <w:noWrap/>
            <w:tcMar>
              <w:top w:w="0" w:type="dxa"/>
              <w:left w:w="0" w:type="dxa"/>
              <w:bottom w:w="0" w:type="dxa"/>
              <w:right w:w="0" w:type="dxa"/>
            </w:tcMar>
            <w:vAlign w:val="center"/>
            <w:hideMark/>
          </w:tcPr>
          <w:p w14:paraId="3950EE09" w14:textId="77777777" w:rsidR="001F3EF1" w:rsidRPr="007A6C3B" w:rsidDel="00B672FE" w:rsidRDefault="001F3EF1" w:rsidP="00AB1C7A">
            <w:pPr>
              <w:rPr>
                <w:del w:id="432" w:author="Brokk Toggerson" w:date="2017-06-06T10:25:00Z"/>
              </w:rPr>
            </w:pPr>
            <w:del w:id="433"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70C89B65" w14:textId="77777777" w:rsidR="001F3EF1" w:rsidRPr="007A6C3B" w:rsidDel="00B672FE" w:rsidRDefault="001F3EF1" w:rsidP="00AB1C7A">
            <w:pPr>
              <w:rPr>
                <w:del w:id="434" w:author="Brokk Toggerson" w:date="2017-06-06T10:25:00Z"/>
              </w:rPr>
            </w:pPr>
            <w:del w:id="435" w:author="Brokk Toggerson" w:date="2017-06-06T10:25:00Z">
              <w:r w:rsidRPr="007A6C3B" w:rsidDel="00B672FE">
                <w:delText>39.88202</w:delText>
              </w:r>
            </w:del>
          </w:p>
        </w:tc>
        <w:tc>
          <w:tcPr>
            <w:tcW w:w="0" w:type="auto"/>
            <w:noWrap/>
            <w:tcMar>
              <w:top w:w="0" w:type="dxa"/>
              <w:left w:w="0" w:type="dxa"/>
              <w:bottom w:w="0" w:type="dxa"/>
              <w:right w:w="0" w:type="dxa"/>
            </w:tcMar>
            <w:vAlign w:val="center"/>
            <w:hideMark/>
          </w:tcPr>
          <w:p w14:paraId="5AFE6082" w14:textId="77777777" w:rsidR="001F3EF1" w:rsidRPr="007A6C3B" w:rsidDel="00B672FE" w:rsidRDefault="001F3EF1" w:rsidP="00AB1C7A">
            <w:pPr>
              <w:rPr>
                <w:del w:id="436" w:author="Brokk Toggerson" w:date="2017-06-06T10:25:00Z"/>
              </w:rPr>
            </w:pPr>
            <w:del w:id="437"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BC94DF0" w14:textId="77777777" w:rsidR="001F3EF1" w:rsidRPr="007A6C3B" w:rsidDel="00B672FE" w:rsidRDefault="001F3EF1" w:rsidP="00AB1C7A">
            <w:pPr>
              <w:rPr>
                <w:del w:id="438" w:author="Brokk Toggerson" w:date="2017-06-06T10:25:00Z"/>
              </w:rPr>
            </w:pPr>
            <w:del w:id="439"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24BFF3EA" w14:textId="77777777" w:rsidR="001F3EF1" w:rsidRPr="007A6C3B" w:rsidDel="00B672FE" w:rsidRDefault="001F3EF1" w:rsidP="00AB1C7A">
            <w:pPr>
              <w:rPr>
                <w:del w:id="440" w:author="Brokk Toggerson" w:date="2017-06-06T10:25:00Z"/>
              </w:rPr>
            </w:pPr>
            <w:del w:id="441"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72FD1812" w14:textId="77777777" w:rsidR="001F3EF1" w:rsidRPr="007A6C3B" w:rsidDel="00B672FE" w:rsidRDefault="001F3EF1" w:rsidP="00AB1C7A">
            <w:pPr>
              <w:rPr>
                <w:del w:id="442" w:author="Brokk Toggerson" w:date="2017-06-06T10:25:00Z"/>
              </w:rPr>
            </w:pPr>
            <w:del w:id="443"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72914FFD" w14:textId="77777777" w:rsidR="001F3EF1" w:rsidRPr="007A6C3B" w:rsidDel="00B672FE" w:rsidRDefault="001F3EF1" w:rsidP="00AB1C7A">
            <w:pPr>
              <w:rPr>
                <w:del w:id="444" w:author="Brokk Toggerson" w:date="2017-06-06T10:25:00Z"/>
              </w:rPr>
            </w:pPr>
            <w:del w:id="445"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4BB69B04" w14:textId="77777777" w:rsidR="001F3EF1" w:rsidRPr="007A6C3B" w:rsidDel="00B672FE" w:rsidRDefault="001F3EF1" w:rsidP="00AB1C7A">
            <w:pPr>
              <w:rPr>
                <w:del w:id="446" w:author="Brokk Toggerson" w:date="2017-06-06T10:25:00Z"/>
              </w:rPr>
            </w:pPr>
            <w:del w:id="447" w:author="Brokk Toggerson" w:date="2017-06-06T10:25:00Z">
              <w:r w:rsidRPr="007A6C3B" w:rsidDel="00B672FE">
                <w:delText>less</w:delText>
              </w:r>
            </w:del>
          </w:p>
        </w:tc>
      </w:tr>
      <w:tr w:rsidR="001F3EF1" w:rsidRPr="007A6C3B" w:rsidDel="00B672FE" w14:paraId="14CDD8A2" w14:textId="77777777" w:rsidTr="00AB1C7A">
        <w:trPr>
          <w:tblCellSpacing w:w="15" w:type="dxa"/>
          <w:jc w:val="center"/>
          <w:del w:id="448" w:author="Brokk Toggerson" w:date="2017-06-06T10:25:00Z"/>
        </w:trPr>
        <w:tc>
          <w:tcPr>
            <w:tcW w:w="0" w:type="auto"/>
            <w:noWrap/>
            <w:tcMar>
              <w:top w:w="0" w:type="dxa"/>
              <w:left w:w="0" w:type="dxa"/>
              <w:bottom w:w="0" w:type="dxa"/>
              <w:right w:w="0" w:type="dxa"/>
            </w:tcMar>
            <w:vAlign w:val="center"/>
            <w:hideMark/>
          </w:tcPr>
          <w:p w14:paraId="54269C93" w14:textId="77777777" w:rsidR="001F3EF1" w:rsidRPr="007A6C3B" w:rsidDel="00B672FE" w:rsidRDefault="001F3EF1" w:rsidP="00AB1C7A">
            <w:pPr>
              <w:rPr>
                <w:del w:id="449" w:author="Brokk Toggerson" w:date="2017-06-06T10:25:00Z"/>
              </w:rPr>
            </w:pPr>
            <w:del w:id="450"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8519961" w14:textId="77777777" w:rsidR="001F3EF1" w:rsidRPr="007A6C3B" w:rsidDel="00B672FE" w:rsidRDefault="001F3EF1" w:rsidP="00AB1C7A">
            <w:pPr>
              <w:rPr>
                <w:del w:id="451" w:author="Brokk Toggerson" w:date="2017-06-06T10:25:00Z"/>
              </w:rPr>
            </w:pPr>
            <w:del w:id="452"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1D76003F" w14:textId="77777777" w:rsidR="001F3EF1" w:rsidRPr="007A6C3B" w:rsidDel="00B672FE" w:rsidRDefault="001F3EF1" w:rsidP="00AB1C7A">
            <w:pPr>
              <w:rPr>
                <w:del w:id="453" w:author="Brokk Toggerson" w:date="2017-06-06T10:25:00Z"/>
              </w:rPr>
            </w:pPr>
            <w:del w:id="454"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52F43AD7" w14:textId="77777777" w:rsidR="001F3EF1" w:rsidRPr="007A6C3B" w:rsidDel="00B672FE" w:rsidRDefault="001F3EF1" w:rsidP="00AB1C7A">
            <w:pPr>
              <w:rPr>
                <w:del w:id="455" w:author="Brokk Toggerson" w:date="2017-06-06T10:25:00Z"/>
              </w:rPr>
            </w:pPr>
            <w:del w:id="456"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7E822EA8" w14:textId="77777777" w:rsidR="001F3EF1" w:rsidRPr="007A6C3B" w:rsidDel="00B672FE" w:rsidRDefault="001F3EF1" w:rsidP="00AB1C7A">
            <w:pPr>
              <w:rPr>
                <w:del w:id="457" w:author="Brokk Toggerson" w:date="2017-06-06T10:25:00Z"/>
              </w:rPr>
            </w:pPr>
            <w:del w:id="458"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344DA17" w14:textId="77777777" w:rsidR="001F3EF1" w:rsidRPr="007A6C3B" w:rsidDel="00B672FE" w:rsidRDefault="001F3EF1" w:rsidP="00AB1C7A">
            <w:pPr>
              <w:rPr>
                <w:del w:id="459" w:author="Brokk Toggerson" w:date="2017-06-06T10:25:00Z"/>
              </w:rPr>
            </w:pPr>
            <w:del w:id="460"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36F9652" w14:textId="77777777" w:rsidR="001F3EF1" w:rsidRPr="007A6C3B" w:rsidDel="00B672FE" w:rsidRDefault="001F3EF1" w:rsidP="00AB1C7A">
            <w:pPr>
              <w:rPr>
                <w:del w:id="461" w:author="Brokk Toggerson" w:date="2017-06-06T10:25:00Z"/>
              </w:rPr>
            </w:pPr>
            <w:del w:id="462"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4AE6AC31" w14:textId="77777777" w:rsidR="001F3EF1" w:rsidRPr="007A6C3B" w:rsidDel="00B672FE" w:rsidRDefault="001F3EF1" w:rsidP="00AB1C7A">
            <w:pPr>
              <w:rPr>
                <w:del w:id="463" w:author="Brokk Toggerson" w:date="2017-06-06T10:25:00Z"/>
              </w:rPr>
            </w:pPr>
            <w:del w:id="464"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0E68BCEE" w14:textId="77777777" w:rsidR="001F3EF1" w:rsidRPr="007A6C3B" w:rsidDel="00B672FE" w:rsidRDefault="001F3EF1" w:rsidP="00AB1C7A">
            <w:pPr>
              <w:rPr>
                <w:del w:id="465" w:author="Brokk Toggerson" w:date="2017-06-06T10:25:00Z"/>
              </w:rPr>
            </w:pPr>
            <w:del w:id="466"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324A3DE" w14:textId="77777777" w:rsidR="001F3EF1" w:rsidRPr="007A6C3B" w:rsidDel="00B672FE" w:rsidRDefault="001F3EF1" w:rsidP="00AB1C7A">
            <w:pPr>
              <w:rPr>
                <w:del w:id="467" w:author="Brokk Toggerson" w:date="2017-06-06T10:25:00Z"/>
              </w:rPr>
            </w:pPr>
            <w:del w:id="468"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0FAF5857" w14:textId="77777777" w:rsidR="001F3EF1" w:rsidRPr="007A6C3B" w:rsidDel="00B672FE" w:rsidRDefault="001F3EF1" w:rsidP="00AB1C7A">
            <w:pPr>
              <w:rPr>
                <w:del w:id="469" w:author="Brokk Toggerson" w:date="2017-06-06T10:25:00Z"/>
              </w:rPr>
            </w:pPr>
            <w:del w:id="470" w:author="Brokk Toggerson" w:date="2017-06-06T10:25:00Z">
              <w:r w:rsidRPr="007A6C3B" w:rsidDel="00B672FE">
                <w:delText>———</w:delText>
              </w:r>
            </w:del>
          </w:p>
        </w:tc>
        <w:tc>
          <w:tcPr>
            <w:tcW w:w="0" w:type="auto"/>
            <w:noWrap/>
            <w:tcMar>
              <w:top w:w="0" w:type="dxa"/>
              <w:left w:w="0" w:type="dxa"/>
              <w:bottom w:w="0" w:type="dxa"/>
              <w:right w:w="0" w:type="dxa"/>
            </w:tcMar>
            <w:vAlign w:val="center"/>
            <w:hideMark/>
          </w:tcPr>
          <w:p w14:paraId="54DCA92B" w14:textId="77777777" w:rsidR="001F3EF1" w:rsidRPr="007A6C3B" w:rsidDel="00B672FE" w:rsidRDefault="001F3EF1" w:rsidP="00AB1C7A">
            <w:pPr>
              <w:rPr>
                <w:del w:id="471" w:author="Brokk Toggerson" w:date="2017-06-06T10:25:00Z"/>
              </w:rPr>
            </w:pPr>
            <w:del w:id="472"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3052ACDD" w14:textId="77777777" w:rsidR="001F3EF1" w:rsidRPr="007A6C3B" w:rsidDel="00B672FE" w:rsidRDefault="001F3EF1" w:rsidP="00AB1C7A">
            <w:pPr>
              <w:rPr>
                <w:del w:id="473" w:author="Brokk Toggerson" w:date="2017-06-06T10:25:00Z"/>
              </w:rPr>
            </w:pPr>
            <w:del w:id="474" w:author="Brokk Toggerson" w:date="2017-06-06T10:25:00Z">
              <w:r w:rsidRPr="007A6C3B" w:rsidDel="00B672FE">
                <w:delText>———</w:delText>
              </w:r>
            </w:del>
          </w:p>
        </w:tc>
        <w:tc>
          <w:tcPr>
            <w:tcW w:w="0" w:type="auto"/>
            <w:noWrap/>
            <w:tcMar>
              <w:top w:w="0" w:type="dxa"/>
              <w:left w:w="0" w:type="dxa"/>
              <w:bottom w:w="0" w:type="dxa"/>
              <w:right w:w="0" w:type="dxa"/>
            </w:tcMar>
            <w:vAlign w:val="center"/>
            <w:hideMark/>
          </w:tcPr>
          <w:p w14:paraId="6EBE76BF" w14:textId="77777777" w:rsidR="001F3EF1" w:rsidRPr="007A6C3B" w:rsidDel="00B672FE" w:rsidRDefault="001F3EF1" w:rsidP="00AB1C7A">
            <w:pPr>
              <w:rPr>
                <w:del w:id="475" w:author="Brokk Toggerson" w:date="2017-06-06T10:25:00Z"/>
              </w:rPr>
            </w:pPr>
            <w:del w:id="476"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1BDE5CC6" w14:textId="77777777" w:rsidR="001F3EF1" w:rsidRPr="007A6C3B" w:rsidDel="00B672FE" w:rsidRDefault="001F3EF1" w:rsidP="00AB1C7A">
            <w:pPr>
              <w:rPr>
                <w:del w:id="477" w:author="Brokk Toggerson" w:date="2017-06-06T10:25:00Z"/>
              </w:rPr>
            </w:pPr>
            <w:del w:id="478" w:author="Brokk Toggerson" w:date="2017-06-06T10:25:00Z">
              <w:r w:rsidRPr="007A6C3B" w:rsidDel="00B672FE">
                <w:delText>———</w:delText>
              </w:r>
            </w:del>
          </w:p>
        </w:tc>
        <w:tc>
          <w:tcPr>
            <w:tcW w:w="0" w:type="auto"/>
            <w:noWrap/>
            <w:tcMar>
              <w:top w:w="0" w:type="dxa"/>
              <w:left w:w="0" w:type="dxa"/>
              <w:bottom w:w="0" w:type="dxa"/>
              <w:right w:w="0" w:type="dxa"/>
            </w:tcMar>
            <w:vAlign w:val="center"/>
            <w:hideMark/>
          </w:tcPr>
          <w:p w14:paraId="3C99D43F" w14:textId="77777777" w:rsidR="001F3EF1" w:rsidRPr="007A6C3B" w:rsidDel="00B672FE" w:rsidRDefault="001F3EF1" w:rsidP="00AB1C7A">
            <w:pPr>
              <w:rPr>
                <w:del w:id="479" w:author="Brokk Toggerson" w:date="2017-06-06T10:25:00Z"/>
              </w:rPr>
            </w:pPr>
            <w:del w:id="480" w:author="Brokk Toggerson" w:date="2017-06-06T10:25:00Z">
              <w:r w:rsidRPr="007A6C3B" w:rsidDel="00B672FE">
                <w:delText>   </w:delText>
              </w:r>
            </w:del>
          </w:p>
        </w:tc>
        <w:tc>
          <w:tcPr>
            <w:tcW w:w="0" w:type="auto"/>
            <w:vAlign w:val="center"/>
            <w:hideMark/>
          </w:tcPr>
          <w:p w14:paraId="74705731" w14:textId="77777777" w:rsidR="001F3EF1" w:rsidRPr="007A6C3B" w:rsidDel="00B672FE" w:rsidRDefault="001F3EF1" w:rsidP="00AB1C7A">
            <w:pPr>
              <w:rPr>
                <w:del w:id="481" w:author="Brokk Toggerson" w:date="2017-06-06T10:25:00Z"/>
              </w:rPr>
            </w:pPr>
          </w:p>
        </w:tc>
      </w:tr>
      <w:tr w:rsidR="001F3EF1" w:rsidRPr="007A6C3B" w:rsidDel="00B672FE" w14:paraId="58DDFEE3" w14:textId="77777777" w:rsidTr="00AB1C7A">
        <w:trPr>
          <w:tblCellSpacing w:w="15" w:type="dxa"/>
          <w:jc w:val="center"/>
          <w:del w:id="482" w:author="Brokk Toggerson" w:date="2017-06-06T10:25:00Z"/>
        </w:trPr>
        <w:tc>
          <w:tcPr>
            <w:tcW w:w="0" w:type="auto"/>
            <w:noWrap/>
            <w:tcMar>
              <w:top w:w="0" w:type="dxa"/>
              <w:left w:w="0" w:type="dxa"/>
              <w:bottom w:w="0" w:type="dxa"/>
              <w:right w:w="0" w:type="dxa"/>
            </w:tcMar>
            <w:vAlign w:val="center"/>
            <w:hideMark/>
          </w:tcPr>
          <w:p w14:paraId="37FC6CA2" w14:textId="77777777" w:rsidR="001F3EF1" w:rsidRPr="007A6C3B" w:rsidDel="00B672FE" w:rsidRDefault="001F3EF1" w:rsidP="00AB1C7A">
            <w:pPr>
              <w:rPr>
                <w:del w:id="483" w:author="Brokk Toggerson" w:date="2017-06-06T10:25:00Z"/>
              </w:rPr>
            </w:pPr>
            <w:del w:id="484"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69E05C04" w14:textId="77777777" w:rsidR="001F3EF1" w:rsidRPr="007A6C3B" w:rsidDel="00B672FE" w:rsidRDefault="001F3EF1" w:rsidP="00AB1C7A">
            <w:pPr>
              <w:rPr>
                <w:del w:id="485" w:author="Brokk Toggerson" w:date="2017-06-06T10:25:00Z"/>
              </w:rPr>
            </w:pPr>
            <w:del w:id="486"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5F36E523" w14:textId="77777777" w:rsidR="001F3EF1" w:rsidRPr="007A6C3B" w:rsidDel="00B672FE" w:rsidRDefault="001F3EF1" w:rsidP="00AB1C7A">
            <w:pPr>
              <w:rPr>
                <w:del w:id="487" w:author="Brokk Toggerson" w:date="2017-06-06T10:25:00Z"/>
              </w:rPr>
            </w:pPr>
            <w:del w:id="488"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580147D4" w14:textId="77777777" w:rsidR="001F3EF1" w:rsidRPr="007A6C3B" w:rsidDel="00B672FE" w:rsidRDefault="001F3EF1" w:rsidP="00AB1C7A">
            <w:pPr>
              <w:rPr>
                <w:del w:id="489" w:author="Brokk Toggerson" w:date="2017-06-06T10:25:00Z"/>
              </w:rPr>
            </w:pPr>
            <w:del w:id="490"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442D813B" w14:textId="77777777" w:rsidR="001F3EF1" w:rsidRPr="007A6C3B" w:rsidDel="00B672FE" w:rsidRDefault="001F3EF1" w:rsidP="00AB1C7A">
            <w:pPr>
              <w:rPr>
                <w:del w:id="491" w:author="Brokk Toggerson" w:date="2017-06-06T10:25:00Z"/>
              </w:rPr>
            </w:pPr>
            <w:del w:id="492"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20C39FE2" w14:textId="77777777" w:rsidR="001F3EF1" w:rsidRPr="007A6C3B" w:rsidDel="00B672FE" w:rsidRDefault="001F3EF1" w:rsidP="00AB1C7A">
            <w:pPr>
              <w:rPr>
                <w:del w:id="493" w:author="Brokk Toggerson" w:date="2017-06-06T10:25:00Z"/>
              </w:rPr>
            </w:pPr>
            <w:del w:id="494"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0BD966B7" w14:textId="77777777" w:rsidR="001F3EF1" w:rsidRPr="007A6C3B" w:rsidDel="00B672FE" w:rsidRDefault="001F3EF1" w:rsidP="00AB1C7A">
            <w:pPr>
              <w:rPr>
                <w:del w:id="495" w:author="Brokk Toggerson" w:date="2017-06-06T10:25:00Z"/>
              </w:rPr>
            </w:pPr>
            <w:del w:id="496"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2E462424" w14:textId="77777777" w:rsidR="001F3EF1" w:rsidRPr="007A6C3B" w:rsidDel="00B672FE" w:rsidRDefault="001F3EF1" w:rsidP="00AB1C7A">
            <w:pPr>
              <w:rPr>
                <w:del w:id="497" w:author="Brokk Toggerson" w:date="2017-06-06T10:25:00Z"/>
              </w:rPr>
            </w:pPr>
            <w:del w:id="498"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53E5529E" w14:textId="77777777" w:rsidR="001F3EF1" w:rsidRPr="007A6C3B" w:rsidDel="00B672FE" w:rsidRDefault="001F3EF1" w:rsidP="00AB1C7A">
            <w:pPr>
              <w:rPr>
                <w:del w:id="499" w:author="Brokk Toggerson" w:date="2017-06-06T10:25:00Z"/>
              </w:rPr>
            </w:pPr>
            <w:del w:id="500"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1F9F5390" w14:textId="77777777" w:rsidR="001F3EF1" w:rsidRPr="007A6C3B" w:rsidDel="00B672FE" w:rsidRDefault="001F3EF1" w:rsidP="00AB1C7A">
            <w:pPr>
              <w:rPr>
                <w:del w:id="501" w:author="Brokk Toggerson" w:date="2017-06-06T10:25:00Z"/>
              </w:rPr>
            </w:pPr>
            <w:del w:id="502"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3E557ED3" w14:textId="77777777" w:rsidR="001F3EF1" w:rsidRPr="007A6C3B" w:rsidDel="00B672FE" w:rsidRDefault="001F3EF1" w:rsidP="00AB1C7A">
            <w:pPr>
              <w:rPr>
                <w:del w:id="503" w:author="Brokk Toggerson" w:date="2017-06-06T10:25:00Z"/>
              </w:rPr>
            </w:pPr>
            <w:del w:id="504" w:author="Brokk Toggerson" w:date="2017-06-06T10:25:00Z">
              <w:r w:rsidRPr="007A6C3B" w:rsidDel="00B672FE">
                <w:delText>79.90309</w:delText>
              </w:r>
            </w:del>
          </w:p>
        </w:tc>
        <w:tc>
          <w:tcPr>
            <w:tcW w:w="0" w:type="auto"/>
            <w:noWrap/>
            <w:tcMar>
              <w:top w:w="0" w:type="dxa"/>
              <w:left w:w="0" w:type="dxa"/>
              <w:bottom w:w="0" w:type="dxa"/>
              <w:right w:w="0" w:type="dxa"/>
            </w:tcMar>
            <w:vAlign w:val="center"/>
            <w:hideMark/>
          </w:tcPr>
          <w:p w14:paraId="70EF3160" w14:textId="77777777" w:rsidR="001F3EF1" w:rsidRPr="007A6C3B" w:rsidDel="00B672FE" w:rsidRDefault="001F3EF1" w:rsidP="00AB1C7A">
            <w:pPr>
              <w:rPr>
                <w:del w:id="505" w:author="Brokk Toggerson" w:date="2017-06-06T10:25:00Z"/>
              </w:rPr>
            </w:pPr>
            <w:del w:id="506"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23463014" w14:textId="77777777" w:rsidR="001F3EF1" w:rsidRPr="007A6C3B" w:rsidDel="00B672FE" w:rsidRDefault="001F3EF1" w:rsidP="00AB1C7A">
            <w:pPr>
              <w:rPr>
                <w:del w:id="507" w:author="Brokk Toggerson" w:date="2017-06-06T10:25:00Z"/>
              </w:rPr>
            </w:pPr>
            <w:del w:id="508" w:author="Brokk Toggerson" w:date="2017-06-06T10:25:00Z">
              <w:r w:rsidRPr="007A6C3B" w:rsidDel="00B672FE">
                <w:delText>79.90361</w:delText>
              </w:r>
            </w:del>
          </w:p>
        </w:tc>
        <w:tc>
          <w:tcPr>
            <w:tcW w:w="0" w:type="auto"/>
            <w:noWrap/>
            <w:tcMar>
              <w:top w:w="0" w:type="dxa"/>
              <w:left w:w="0" w:type="dxa"/>
              <w:bottom w:w="0" w:type="dxa"/>
              <w:right w:w="0" w:type="dxa"/>
            </w:tcMar>
            <w:vAlign w:val="center"/>
            <w:hideMark/>
          </w:tcPr>
          <w:p w14:paraId="56AF4103" w14:textId="77777777" w:rsidR="001F3EF1" w:rsidRPr="007A6C3B" w:rsidDel="00B672FE" w:rsidRDefault="001F3EF1" w:rsidP="00AB1C7A">
            <w:pPr>
              <w:rPr>
                <w:del w:id="509" w:author="Brokk Toggerson" w:date="2017-06-06T10:25:00Z"/>
              </w:rPr>
            </w:pPr>
            <w:del w:id="510"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1C5DF073" w14:textId="77777777" w:rsidR="001F3EF1" w:rsidRPr="007A6C3B" w:rsidDel="00B672FE" w:rsidRDefault="001F3EF1" w:rsidP="00AB1C7A">
            <w:pPr>
              <w:rPr>
                <w:del w:id="511" w:author="Brokk Toggerson" w:date="2017-06-06T10:25:00Z"/>
              </w:rPr>
            </w:pPr>
            <w:del w:id="512" w:author="Brokk Toggerson" w:date="2017-06-06T10:25:00Z">
              <w:r w:rsidRPr="007A6C3B" w:rsidDel="00B672FE">
                <w:delText>79.90412</w:delText>
              </w:r>
            </w:del>
          </w:p>
        </w:tc>
        <w:tc>
          <w:tcPr>
            <w:tcW w:w="0" w:type="auto"/>
            <w:noWrap/>
            <w:tcMar>
              <w:top w:w="0" w:type="dxa"/>
              <w:left w:w="0" w:type="dxa"/>
              <w:bottom w:w="0" w:type="dxa"/>
              <w:right w:w="0" w:type="dxa"/>
            </w:tcMar>
            <w:vAlign w:val="center"/>
            <w:hideMark/>
          </w:tcPr>
          <w:p w14:paraId="5ADE35E1" w14:textId="77777777" w:rsidR="001F3EF1" w:rsidRPr="007A6C3B" w:rsidDel="00B672FE" w:rsidRDefault="001F3EF1" w:rsidP="00AB1C7A">
            <w:pPr>
              <w:rPr>
                <w:del w:id="513" w:author="Brokk Toggerson" w:date="2017-06-06T10:25:00Z"/>
              </w:rPr>
            </w:pPr>
            <w:del w:id="514" w:author="Brokk Toggerson" w:date="2017-06-06T10:25:00Z">
              <w:r w:rsidRPr="007A6C3B" w:rsidDel="00B672FE">
                <w:delText>   </w:delText>
              </w:r>
            </w:del>
          </w:p>
        </w:tc>
        <w:tc>
          <w:tcPr>
            <w:tcW w:w="0" w:type="auto"/>
            <w:noWrap/>
            <w:tcMar>
              <w:top w:w="0" w:type="dxa"/>
              <w:left w:w="0" w:type="dxa"/>
              <w:bottom w:w="0" w:type="dxa"/>
              <w:right w:w="0" w:type="dxa"/>
            </w:tcMar>
            <w:vAlign w:val="center"/>
            <w:hideMark/>
          </w:tcPr>
          <w:p w14:paraId="19C5EB3B" w14:textId="77777777" w:rsidR="001F3EF1" w:rsidRPr="007A6C3B" w:rsidDel="00B672FE" w:rsidRDefault="001F3EF1" w:rsidP="00AB1C7A">
            <w:pPr>
              <w:rPr>
                <w:del w:id="515" w:author="Brokk Toggerson" w:date="2017-06-06T10:25:00Z"/>
              </w:rPr>
            </w:pPr>
            <w:del w:id="516" w:author="Brokk Toggerson" w:date="2017-06-06T10:25:00Z">
              <w:r w:rsidRPr="007A6C3B" w:rsidDel="00B672FE">
                <w:delText>  </w:delText>
              </w:r>
            </w:del>
          </w:p>
        </w:tc>
      </w:tr>
    </w:tbl>
    <w:p w14:paraId="57883D1B" w14:textId="77777777" w:rsidR="001F3EF1" w:rsidRPr="007A6C3B" w:rsidDel="00B672FE" w:rsidRDefault="001F3EF1" w:rsidP="001F3EF1">
      <w:pPr>
        <w:rPr>
          <w:del w:id="517" w:author="Brokk Toggerson" w:date="2017-06-06T10:25:00Z"/>
        </w:rPr>
      </w:pPr>
      <w:bookmarkStart w:id="518" w:name="_GoBack"/>
      <w:bookmarkEnd w:id="518"/>
      <w:del w:id="519" w:author="Brokk Toggerson" w:date="2017-06-06T10:25:00Z">
        <w:r w:rsidRPr="007A6C3B" w:rsidDel="00B672FE">
          <w:delText>So by comparing the three columns (light case, nominal case, and heavy case), we find the bottom-line answer: The computed molar mass of natural bromine is 79.90361(52). This is the right answer based on a particular sample of natural bromine. The usual “textbook” value is usually quoted as 79.904(1), which has nearly twice as much uncertainty, in order to account for sample-to-sample variability.</w:delText>
        </w:r>
      </w:del>
    </w:p>
    <w:p w14:paraId="209D0B34" w14:textId="77777777" w:rsidR="001F3EF1" w:rsidRPr="007A6C3B" w:rsidDel="00B672FE" w:rsidRDefault="001F3EF1" w:rsidP="001F3EF1">
      <w:pPr>
        <w:rPr>
          <w:del w:id="520" w:author="Brokk Toggerson" w:date="2017-06-06T10:25:00Z"/>
        </w:rPr>
      </w:pPr>
      <w:del w:id="521" w:author="Brokk Toggerson" w:date="2017-06-06T10:25:00Z">
        <w:r w:rsidRPr="007A6C3B" w:rsidDel="00B672FE">
          <w:delText>Note that if you tried to carry out this calculation using “significant figures” you would get the uncertainty wrong. Spectacularly wrong. Off by two orders of magnitude. The relative uncertainty in the molar mass is two orders of magnitude smaller than the relative uncertainty in the abundances.</w:delText>
        </w:r>
      </w:del>
    </w:p>
    <w:p w14:paraId="43C38DED" w14:textId="77777777" w:rsidR="001F3EF1" w:rsidRPr="00812432" w:rsidRDefault="001F3EF1" w:rsidP="001F3EF1">
      <w:pPr>
        <w:spacing w:after="0" w:line="312" w:lineRule="auto"/>
        <w:jc w:val="both"/>
        <w:rPr>
          <w:rFonts w:cstheme="minorHAnsi"/>
          <w:iCs/>
        </w:rPr>
      </w:pPr>
    </w:p>
    <w:sectPr w:rsidR="001F3EF1" w:rsidRPr="008124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Brokk Toggerson" w:date="2017-06-06T14:29:00Z" w:initials="BT">
    <w:p w14:paraId="0BCC7382" w14:textId="45E6EC5F" w:rsidR="00280F73" w:rsidRDefault="00280F73">
      <w:pPr>
        <w:pStyle w:val="CommentText"/>
      </w:pPr>
      <w:r>
        <w:rPr>
          <w:rStyle w:val="CommentReference"/>
        </w:rPr>
        <w:annotationRef/>
      </w:r>
      <w:r>
        <w:t>Make bullets instead of letters</w:t>
      </w:r>
    </w:p>
  </w:comment>
  <w:comment w:id="28" w:author="Brokk Toggerson" w:date="2017-06-06T10:02:00Z" w:initials="BT">
    <w:p w14:paraId="414B28DC" w14:textId="632E25EC" w:rsidR="00E543E7" w:rsidRDefault="00E543E7">
      <w:pPr>
        <w:pStyle w:val="CommentText"/>
      </w:pPr>
      <w:r>
        <w:rPr>
          <w:rStyle w:val="CommentReference"/>
        </w:rPr>
        <w:annotationRef/>
      </w:r>
      <w:r>
        <w:t>Remove  from everywhere</w:t>
      </w:r>
    </w:p>
  </w:comment>
  <w:comment w:id="61" w:author="Brokk Toggerson" w:date="2017-06-06T14:31:00Z" w:initials="BT">
    <w:p w14:paraId="4706D63F" w14:textId="7420EB1B" w:rsidR="00280F73" w:rsidRDefault="00280F73">
      <w:pPr>
        <w:pStyle w:val="CommentText"/>
      </w:pPr>
      <w:r>
        <w:rPr>
          <w:rStyle w:val="CommentReference"/>
        </w:rPr>
        <w:annotationRef/>
      </w:r>
      <w:r>
        <w:t>Don’t use 1 \pm 0.1, pick a different number</w:t>
      </w:r>
    </w:p>
  </w:comment>
  <w:comment w:id="62" w:author="David Nguyen" w:date="2017-06-08T13:37:00Z" w:initials="DN">
    <w:p w14:paraId="610F910D" w14:textId="2D3C7D9C" w:rsidR="00AD5DE9" w:rsidRDefault="00AD5DE9">
      <w:pPr>
        <w:pStyle w:val="CommentText"/>
      </w:pPr>
      <w:r>
        <w:rPr>
          <w:rStyle w:val="CommentReference"/>
        </w:rPr>
        <w:annotationRef/>
      </w:r>
    </w:p>
  </w:comment>
  <w:comment w:id="54" w:author="Brokk Toggerson" w:date="2017-06-06T10:04:00Z" w:initials="BT">
    <w:p w14:paraId="7B6B4514" w14:textId="77777777" w:rsidR="00E543E7" w:rsidRDefault="00E543E7">
      <w:pPr>
        <w:pStyle w:val="CommentText"/>
      </w:pPr>
      <w:r>
        <w:rPr>
          <w:rStyle w:val="CommentReference"/>
        </w:rPr>
        <w:annotationRef/>
      </w:r>
      <w:r>
        <w:t>Can you make an example of this? Say with an area?</w:t>
      </w:r>
    </w:p>
  </w:comment>
  <w:comment w:id="109" w:author="Brokk Toggerson" w:date="2017-06-06T10:24:00Z" w:initials="BT">
    <w:p w14:paraId="5D460334" w14:textId="77777777" w:rsidR="00B672FE" w:rsidRDefault="00B672FE">
      <w:pPr>
        <w:pStyle w:val="CommentText"/>
      </w:pPr>
      <w:r>
        <w:rPr>
          <w:rStyle w:val="CommentReference"/>
        </w:rPr>
        <w:annotationRef/>
      </w:r>
      <w:r>
        <w:t xml:space="preserve">Do this with an example. We have one on the whiteboard.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CC7382" w15:done="0"/>
  <w15:commentEx w15:paraId="414B28DC" w15:done="0"/>
  <w15:commentEx w15:paraId="4706D63F" w15:done="1"/>
  <w15:commentEx w15:paraId="610F910D" w15:paraIdParent="4706D63F" w15:done="1"/>
  <w15:commentEx w15:paraId="7B6B4514" w15:done="1"/>
  <w15:commentEx w15:paraId="5D460334"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1DA995" w14:textId="77777777" w:rsidR="00411394" w:rsidRDefault="00411394" w:rsidP="00812432">
      <w:pPr>
        <w:spacing w:after="0" w:line="240" w:lineRule="auto"/>
      </w:pPr>
      <w:r>
        <w:separator/>
      </w:r>
    </w:p>
  </w:endnote>
  <w:endnote w:type="continuationSeparator" w:id="0">
    <w:p w14:paraId="3AB6884C" w14:textId="77777777" w:rsidR="00411394" w:rsidRDefault="00411394" w:rsidP="00812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mbx12">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r10">
    <w:altName w:val="Calibri"/>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C85F41" w14:textId="77777777" w:rsidR="00411394" w:rsidRDefault="00411394" w:rsidP="00812432">
      <w:pPr>
        <w:spacing w:after="0" w:line="240" w:lineRule="auto"/>
      </w:pPr>
      <w:r>
        <w:separator/>
      </w:r>
    </w:p>
  </w:footnote>
  <w:footnote w:type="continuationSeparator" w:id="0">
    <w:p w14:paraId="2ED989D3" w14:textId="77777777" w:rsidR="00411394" w:rsidRDefault="00411394" w:rsidP="00812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12F6D"/>
    <w:multiLevelType w:val="hybridMultilevel"/>
    <w:tmpl w:val="075490F2"/>
    <w:lvl w:ilvl="0" w:tplc="F836F0BC">
      <w:start w:val="1"/>
      <w:numFmt w:val="decimal"/>
      <w:lvlText w:val="%1."/>
      <w:lvlJc w:val="left"/>
      <w:pPr>
        <w:ind w:left="1080" w:hanging="360"/>
      </w:pPr>
      <w:rPr>
        <w:rFonts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EA7620"/>
    <w:multiLevelType w:val="multilevel"/>
    <w:tmpl w:val="E35AA294"/>
    <w:lvl w:ilvl="0">
      <w:start w:val="1"/>
      <w:numFmt w:val="bullet"/>
      <w:lvlText w:val=""/>
      <w:lvlJc w:val="left"/>
      <w:pPr>
        <w:tabs>
          <w:tab w:val="num" w:pos="720"/>
        </w:tabs>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1CC59C1"/>
    <w:multiLevelType w:val="hybridMultilevel"/>
    <w:tmpl w:val="50483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04F67"/>
    <w:multiLevelType w:val="hybridMultilevel"/>
    <w:tmpl w:val="0B26F042"/>
    <w:lvl w:ilvl="0" w:tplc="17706B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6E3523"/>
    <w:multiLevelType w:val="hybridMultilevel"/>
    <w:tmpl w:val="8FCE389A"/>
    <w:lvl w:ilvl="0" w:tplc="B524D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FB6953"/>
    <w:multiLevelType w:val="hybridMultilevel"/>
    <w:tmpl w:val="6658AF7A"/>
    <w:lvl w:ilvl="0" w:tplc="D1AC3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BE7DCC"/>
    <w:multiLevelType w:val="multilevel"/>
    <w:tmpl w:val="BC2A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B2446"/>
    <w:multiLevelType w:val="multilevel"/>
    <w:tmpl w:val="93E2CF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83D17A9"/>
    <w:multiLevelType w:val="multilevel"/>
    <w:tmpl w:val="D05606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712C7ACE"/>
    <w:multiLevelType w:val="hybridMultilevel"/>
    <w:tmpl w:val="DA684B94"/>
    <w:lvl w:ilvl="0" w:tplc="0B725B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DB72FD4"/>
    <w:multiLevelType w:val="hybridMultilevel"/>
    <w:tmpl w:val="F71ED076"/>
    <w:lvl w:ilvl="0" w:tplc="88B03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9"/>
  </w:num>
  <w:num w:numId="3">
    <w:abstractNumId w:val="0"/>
  </w:num>
  <w:num w:numId="4">
    <w:abstractNumId w:val="5"/>
  </w:num>
  <w:num w:numId="5">
    <w:abstractNumId w:val="4"/>
  </w:num>
  <w:num w:numId="6">
    <w:abstractNumId w:val="2"/>
  </w:num>
  <w:num w:numId="7">
    <w:abstractNumId w:val="10"/>
  </w:num>
  <w:num w:numId="8">
    <w:abstractNumId w:val="3"/>
  </w:num>
  <w:num w:numId="9">
    <w:abstractNumId w:val="6"/>
  </w:num>
  <w:num w:numId="10">
    <w:abstractNumId w:val="8"/>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Nguyen">
    <w15:presenceInfo w15:providerId="Windows Live" w15:userId="21ab34b39446f2a5"/>
  </w15:person>
  <w15:person w15:author="Brokk Toggerson">
    <w15:presenceInfo w15:providerId="Windows Live" w15:userId="3be51d66422c0a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941"/>
    <w:rsid w:val="00021900"/>
    <w:rsid w:val="00046134"/>
    <w:rsid w:val="000C3B23"/>
    <w:rsid w:val="00116EEE"/>
    <w:rsid w:val="001970B9"/>
    <w:rsid w:val="001F3EF1"/>
    <w:rsid w:val="00216843"/>
    <w:rsid w:val="00236941"/>
    <w:rsid w:val="00280F73"/>
    <w:rsid w:val="002A48EA"/>
    <w:rsid w:val="00305A13"/>
    <w:rsid w:val="00387EC5"/>
    <w:rsid w:val="00411394"/>
    <w:rsid w:val="00415B4F"/>
    <w:rsid w:val="00416CF9"/>
    <w:rsid w:val="00432ED7"/>
    <w:rsid w:val="00450D6D"/>
    <w:rsid w:val="00526F9F"/>
    <w:rsid w:val="00582BC7"/>
    <w:rsid w:val="005B3EA5"/>
    <w:rsid w:val="005D6543"/>
    <w:rsid w:val="006C4C21"/>
    <w:rsid w:val="007116F9"/>
    <w:rsid w:val="00761222"/>
    <w:rsid w:val="00795BA7"/>
    <w:rsid w:val="007A6C3B"/>
    <w:rsid w:val="007D5C44"/>
    <w:rsid w:val="00812432"/>
    <w:rsid w:val="008922A2"/>
    <w:rsid w:val="008A19FC"/>
    <w:rsid w:val="008D3116"/>
    <w:rsid w:val="008F2CBE"/>
    <w:rsid w:val="0095750A"/>
    <w:rsid w:val="009C3E13"/>
    <w:rsid w:val="009C44CE"/>
    <w:rsid w:val="009E1B7D"/>
    <w:rsid w:val="00AA69B9"/>
    <w:rsid w:val="00AD5DE9"/>
    <w:rsid w:val="00AF474F"/>
    <w:rsid w:val="00B672FE"/>
    <w:rsid w:val="00B8799F"/>
    <w:rsid w:val="00BA141C"/>
    <w:rsid w:val="00C2348E"/>
    <w:rsid w:val="00C84F60"/>
    <w:rsid w:val="00CA2674"/>
    <w:rsid w:val="00D576E5"/>
    <w:rsid w:val="00DE4C3A"/>
    <w:rsid w:val="00E01447"/>
    <w:rsid w:val="00E543E7"/>
    <w:rsid w:val="00E64E8D"/>
    <w:rsid w:val="00E71F50"/>
    <w:rsid w:val="00E8505C"/>
    <w:rsid w:val="00F1586B"/>
    <w:rsid w:val="00F34B63"/>
    <w:rsid w:val="00F66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2D9A"/>
  <w15:chartTrackingRefBased/>
  <w15:docId w15:val="{E57AA0BD-3810-45FC-87C0-FCB2E1B9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9C3E13"/>
    <w:pPr>
      <w:keepNext/>
      <w:tabs>
        <w:tab w:val="left" w:pos="624"/>
      </w:tabs>
      <w:spacing w:before="300" w:after="120" w:line="312" w:lineRule="auto"/>
      <w:outlineLvl w:val="1"/>
    </w:pPr>
    <w:rPr>
      <w:rFonts w:ascii="cmbx12" w:eastAsia="Times New Roman" w:hAnsi="cmbx12" w:cs="Arial"/>
      <w:bCs/>
      <w:iCs/>
      <w:sz w:val="24"/>
      <w:szCs w:val="28"/>
      <w:lang w:eastAsia="en-US"/>
    </w:rPr>
  </w:style>
  <w:style w:type="paragraph" w:styleId="Heading3">
    <w:name w:val="heading 3"/>
    <w:basedOn w:val="Normal"/>
    <w:next w:val="Normal"/>
    <w:link w:val="Heading3Char"/>
    <w:uiPriority w:val="9"/>
    <w:semiHidden/>
    <w:unhideWhenUsed/>
    <w:qFormat/>
    <w:rsid w:val="007A6C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C3E13"/>
    <w:rPr>
      <w:rFonts w:ascii="cmbx12" w:eastAsia="Times New Roman" w:hAnsi="cmbx12" w:cs="Arial"/>
      <w:bCs/>
      <w:iCs/>
      <w:sz w:val="24"/>
      <w:szCs w:val="28"/>
      <w:lang w:eastAsia="en-US"/>
    </w:rPr>
  </w:style>
  <w:style w:type="character" w:styleId="Hyperlink">
    <w:name w:val="Hyperlink"/>
    <w:basedOn w:val="DefaultParagraphFont"/>
    <w:uiPriority w:val="99"/>
    <w:unhideWhenUsed/>
    <w:rsid w:val="009C3E13"/>
    <w:rPr>
      <w:color w:val="0563C1" w:themeColor="hyperlink"/>
      <w:u w:val="single"/>
    </w:rPr>
  </w:style>
  <w:style w:type="paragraph" w:styleId="ListParagraph">
    <w:name w:val="List Paragraph"/>
    <w:basedOn w:val="Normal"/>
    <w:uiPriority w:val="34"/>
    <w:qFormat/>
    <w:rsid w:val="009C3E13"/>
    <w:pPr>
      <w:ind w:left="720"/>
      <w:contextualSpacing/>
    </w:pPr>
  </w:style>
  <w:style w:type="character" w:styleId="PlaceholderText">
    <w:name w:val="Placeholder Text"/>
    <w:basedOn w:val="DefaultParagraphFont"/>
    <w:uiPriority w:val="99"/>
    <w:semiHidden/>
    <w:rsid w:val="007D5C44"/>
    <w:rPr>
      <w:color w:val="808080"/>
    </w:rPr>
  </w:style>
  <w:style w:type="paragraph" w:styleId="IntenseQuote">
    <w:name w:val="Intense Quote"/>
    <w:basedOn w:val="Normal"/>
    <w:next w:val="Normal"/>
    <w:link w:val="IntenseQuoteChar"/>
    <w:uiPriority w:val="30"/>
    <w:qFormat/>
    <w:rsid w:val="00CA2674"/>
    <w:pPr>
      <w:pBdr>
        <w:top w:val="single" w:sz="4" w:space="10" w:color="4472C4" w:themeColor="accent1"/>
        <w:bottom w:val="single" w:sz="4" w:space="10" w:color="4472C4" w:themeColor="accent1"/>
      </w:pBdr>
      <w:spacing w:before="360" w:after="360" w:line="312" w:lineRule="auto"/>
      <w:ind w:left="864" w:right="864" w:firstLine="340"/>
      <w:jc w:val="center"/>
    </w:pPr>
    <w:rPr>
      <w:rFonts w:ascii="cmr10" w:eastAsia="Times New Roman" w:hAnsi="cmr10" w:cs="Times New Roman"/>
      <w:i/>
      <w:iCs/>
      <w:color w:val="4472C4" w:themeColor="accent1"/>
      <w:sz w:val="21"/>
      <w:szCs w:val="24"/>
      <w:lang w:eastAsia="en-US"/>
    </w:rPr>
  </w:style>
  <w:style w:type="character" w:customStyle="1" w:styleId="IntenseQuoteChar">
    <w:name w:val="Intense Quote Char"/>
    <w:basedOn w:val="DefaultParagraphFont"/>
    <w:link w:val="IntenseQuote"/>
    <w:uiPriority w:val="30"/>
    <w:rsid w:val="00CA2674"/>
    <w:rPr>
      <w:rFonts w:ascii="cmr10" w:eastAsia="Times New Roman" w:hAnsi="cmr10" w:cs="Times New Roman"/>
      <w:i/>
      <w:iCs/>
      <w:color w:val="4472C4" w:themeColor="accent1"/>
      <w:sz w:val="21"/>
      <w:szCs w:val="24"/>
      <w:lang w:eastAsia="en-US"/>
    </w:rPr>
  </w:style>
  <w:style w:type="paragraph" w:styleId="Header">
    <w:name w:val="header"/>
    <w:basedOn w:val="Normal"/>
    <w:link w:val="HeaderChar"/>
    <w:uiPriority w:val="99"/>
    <w:unhideWhenUsed/>
    <w:rsid w:val="00812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432"/>
  </w:style>
  <w:style w:type="paragraph" w:styleId="Footer">
    <w:name w:val="footer"/>
    <w:basedOn w:val="Normal"/>
    <w:link w:val="FooterChar"/>
    <w:uiPriority w:val="99"/>
    <w:unhideWhenUsed/>
    <w:rsid w:val="00812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432"/>
  </w:style>
  <w:style w:type="character" w:customStyle="1" w:styleId="Heading1Char">
    <w:name w:val="Heading 1 Char"/>
    <w:basedOn w:val="DefaultParagraphFont"/>
    <w:link w:val="Heading1"/>
    <w:uiPriority w:val="9"/>
    <w:rsid w:val="008124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6C3B"/>
    <w:rPr>
      <w:rFonts w:asciiTheme="majorHAnsi" w:eastAsiaTheme="majorEastAsia" w:hAnsiTheme="majorHAnsi" w:cstheme="majorBidi"/>
      <w:color w:val="1F3763" w:themeColor="accent1" w:themeShade="7F"/>
      <w:sz w:val="24"/>
      <w:szCs w:val="24"/>
    </w:rPr>
  </w:style>
  <w:style w:type="character" w:customStyle="1" w:styleId="Mention1">
    <w:name w:val="Mention1"/>
    <w:basedOn w:val="DefaultParagraphFont"/>
    <w:uiPriority w:val="99"/>
    <w:semiHidden/>
    <w:unhideWhenUsed/>
    <w:rsid w:val="007A6C3B"/>
    <w:rPr>
      <w:color w:val="2B579A"/>
      <w:shd w:val="clear" w:color="auto" w:fill="E6E6E6"/>
    </w:rPr>
  </w:style>
  <w:style w:type="character" w:styleId="CommentReference">
    <w:name w:val="annotation reference"/>
    <w:basedOn w:val="DefaultParagraphFont"/>
    <w:uiPriority w:val="99"/>
    <w:semiHidden/>
    <w:unhideWhenUsed/>
    <w:rsid w:val="00E543E7"/>
    <w:rPr>
      <w:sz w:val="16"/>
      <w:szCs w:val="16"/>
    </w:rPr>
  </w:style>
  <w:style w:type="paragraph" w:styleId="CommentText">
    <w:name w:val="annotation text"/>
    <w:basedOn w:val="Normal"/>
    <w:link w:val="CommentTextChar"/>
    <w:uiPriority w:val="99"/>
    <w:semiHidden/>
    <w:unhideWhenUsed/>
    <w:rsid w:val="00E543E7"/>
    <w:pPr>
      <w:spacing w:line="240" w:lineRule="auto"/>
    </w:pPr>
    <w:rPr>
      <w:sz w:val="20"/>
      <w:szCs w:val="20"/>
    </w:rPr>
  </w:style>
  <w:style w:type="character" w:customStyle="1" w:styleId="CommentTextChar">
    <w:name w:val="Comment Text Char"/>
    <w:basedOn w:val="DefaultParagraphFont"/>
    <w:link w:val="CommentText"/>
    <w:uiPriority w:val="99"/>
    <w:semiHidden/>
    <w:rsid w:val="00E543E7"/>
    <w:rPr>
      <w:sz w:val="20"/>
      <w:szCs w:val="20"/>
    </w:rPr>
  </w:style>
  <w:style w:type="paragraph" w:styleId="CommentSubject">
    <w:name w:val="annotation subject"/>
    <w:basedOn w:val="CommentText"/>
    <w:next w:val="CommentText"/>
    <w:link w:val="CommentSubjectChar"/>
    <w:uiPriority w:val="99"/>
    <w:semiHidden/>
    <w:unhideWhenUsed/>
    <w:rsid w:val="00E543E7"/>
    <w:rPr>
      <w:b/>
      <w:bCs/>
    </w:rPr>
  </w:style>
  <w:style w:type="character" w:customStyle="1" w:styleId="CommentSubjectChar">
    <w:name w:val="Comment Subject Char"/>
    <w:basedOn w:val="CommentTextChar"/>
    <w:link w:val="CommentSubject"/>
    <w:uiPriority w:val="99"/>
    <w:semiHidden/>
    <w:rsid w:val="00E543E7"/>
    <w:rPr>
      <w:b/>
      <w:bCs/>
      <w:sz w:val="20"/>
      <w:szCs w:val="20"/>
    </w:rPr>
  </w:style>
  <w:style w:type="paragraph" w:styleId="BalloonText">
    <w:name w:val="Balloon Text"/>
    <w:basedOn w:val="Normal"/>
    <w:link w:val="BalloonTextChar"/>
    <w:uiPriority w:val="99"/>
    <w:semiHidden/>
    <w:unhideWhenUsed/>
    <w:rsid w:val="00E543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3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69706">
      <w:bodyDiv w:val="1"/>
      <w:marLeft w:val="0"/>
      <w:marRight w:val="0"/>
      <w:marTop w:val="0"/>
      <w:marBottom w:val="0"/>
      <w:divBdr>
        <w:top w:val="none" w:sz="0" w:space="0" w:color="auto"/>
        <w:left w:val="none" w:sz="0" w:space="0" w:color="auto"/>
        <w:bottom w:val="none" w:sz="0" w:space="0" w:color="auto"/>
        <w:right w:val="none" w:sz="0" w:space="0" w:color="auto"/>
      </w:divBdr>
    </w:div>
    <w:div w:id="1034840937">
      <w:bodyDiv w:val="1"/>
      <w:marLeft w:val="0"/>
      <w:marRight w:val="0"/>
      <w:marTop w:val="0"/>
      <w:marBottom w:val="0"/>
      <w:divBdr>
        <w:top w:val="none" w:sz="0" w:space="0" w:color="auto"/>
        <w:left w:val="none" w:sz="0" w:space="0" w:color="auto"/>
        <w:bottom w:val="none" w:sz="0" w:space="0" w:color="auto"/>
        <w:right w:val="none" w:sz="0" w:space="0" w:color="auto"/>
      </w:divBdr>
    </w:div>
    <w:div w:id="111301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8n.com/physics/uncertainty.htm" TargetMode="External"/><Relationship Id="rId13" Type="http://schemas.openxmlformats.org/officeDocument/2006/relationships/hyperlink" Target="https://www.av8n.com/physics/uncertainty.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av8n.com/physics/uncertainty.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www.av8n.com/physics/uncertainty.htm" TargetMode="External"/><Relationship Id="rId10" Type="http://schemas.openxmlformats.org/officeDocument/2006/relationships/hyperlink" Target="http://www.av8n.com/physics/uncertainty.htm"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av8n.com/physics/uncertainty.htm" TargetMode="External"/><Relationship Id="rId14" Type="http://schemas.openxmlformats.org/officeDocument/2006/relationships/hyperlink" Target="https://www.av8n.com/physics/uncertaint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ACD95-91F9-4301-A08A-E28CBAF04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2791</Words>
  <Characters>15914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3</cp:revision>
  <dcterms:created xsi:type="dcterms:W3CDTF">2017-06-07T17:20:00Z</dcterms:created>
  <dcterms:modified xsi:type="dcterms:W3CDTF">2017-06-08T17:43:00Z</dcterms:modified>
</cp:coreProperties>
</file>