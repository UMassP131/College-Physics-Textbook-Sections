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C4EFA" w14:textId="77777777" w:rsidR="00407EF2" w:rsidRDefault="00407EF2">
      <w:pPr>
        <w:rPr>
          <w:ins w:id="0" w:author="Brokk Toggerson" w:date="2017-05-26T11:43:00Z"/>
        </w:rPr>
        <w:pPrChange w:id="1" w:author="Brokk Toggerson" w:date="2017-05-26T11:43:00Z">
          <w:pPr>
            <w:ind w:firstLine="720"/>
          </w:pPr>
        </w:pPrChange>
      </w:pPr>
      <w:ins w:id="2" w:author="Brokk Toggerson" w:date="2017-05-26T11:43:00Z">
        <w:r>
          <w:t>As always a brief summary of “From your UMass Instructors…” block at the top</w:t>
        </w:r>
      </w:ins>
    </w:p>
    <w:p w14:paraId="0AAE8219" w14:textId="77777777" w:rsidR="00407EF2" w:rsidRDefault="00407EF2" w:rsidP="00964E3D">
      <w:pPr>
        <w:ind w:firstLine="720"/>
        <w:rPr>
          <w:ins w:id="3" w:author="Brokk Toggerson" w:date="2017-05-26T11:43:00Z"/>
        </w:rPr>
      </w:pPr>
    </w:p>
    <w:p w14:paraId="63C1B22D" w14:textId="77777777" w:rsidR="00964E3D" w:rsidRDefault="00964E3D" w:rsidP="00964E3D">
      <w:pPr>
        <w:ind w:firstLine="720"/>
      </w:pPr>
      <w:r>
        <w:t xml:space="preserve">This section provides an overview of the first unit on mathematical tools and foundational concepts for Physics 131. Also within this section will be tips, hints, and techniques on what the homework is and how to complete it the most effectively. </w:t>
      </w:r>
    </w:p>
    <w:p w14:paraId="18DD51ED" w14:textId="77777777" w:rsidR="008E69B3" w:rsidRDefault="00964E3D" w:rsidP="00964E3D">
      <w:pPr>
        <w:ind w:firstLine="720"/>
      </w:pPr>
      <w:r>
        <w:t>So, what is the purpose of this first unit? In this unit, we will explore some of the fundamental mathematical tools and basic concepts that we will need throughout the rest of the course in our study of physics, including</w:t>
      </w:r>
      <w:r w:rsidR="008E69B3">
        <w:t>:</w:t>
      </w:r>
      <w:r>
        <w:t xml:space="preserve"> </w:t>
      </w:r>
    </w:p>
    <w:p w14:paraId="7D9CA1F3" w14:textId="77777777" w:rsidR="008E69B3" w:rsidRDefault="008E69B3" w:rsidP="008E69B3">
      <w:pPr>
        <w:pStyle w:val="ListParagraph"/>
        <w:numPr>
          <w:ilvl w:val="0"/>
          <w:numId w:val="1"/>
        </w:numPr>
      </w:pPr>
      <w:r>
        <w:t>A</w:t>
      </w:r>
      <w:r w:rsidR="00964E3D">
        <w:t>n introduction to what physics is as a discipline and how that might be similar to or different from some of the other sciences you may have studied,</w:t>
      </w:r>
    </w:p>
    <w:p w14:paraId="7CFDD199" w14:textId="77777777" w:rsidR="008E69B3" w:rsidRDefault="008E69B3" w:rsidP="008E69B3">
      <w:pPr>
        <w:pStyle w:val="ListParagraph"/>
        <w:numPr>
          <w:ilvl w:val="0"/>
          <w:numId w:val="1"/>
        </w:numPr>
      </w:pPr>
      <w:del w:id="4" w:author="Brokk Toggerson" w:date="2017-05-26T11:44:00Z">
        <w:r w:rsidDel="00407EF2">
          <w:delText xml:space="preserve"> </w:delText>
        </w:r>
      </w:del>
      <w:r>
        <w:t>A</w:t>
      </w:r>
      <w:r w:rsidR="00964E3D">
        <w:t xml:space="preserve"> review of the basic idea of units,</w:t>
      </w:r>
    </w:p>
    <w:p w14:paraId="305ED132" w14:textId="77777777" w:rsidR="008E69B3" w:rsidRDefault="00964E3D" w:rsidP="008E69B3">
      <w:pPr>
        <w:pStyle w:val="ListParagraph"/>
        <w:numPr>
          <w:ilvl w:val="0"/>
          <w:numId w:val="1"/>
        </w:numPr>
      </w:pPr>
      <w:del w:id="5" w:author="Brokk Toggerson" w:date="2017-05-26T11:44:00Z">
        <w:r w:rsidDel="00407EF2">
          <w:delText xml:space="preserve"> </w:delText>
        </w:r>
      </w:del>
      <w:r w:rsidR="008E69B3">
        <w:t>My</w:t>
      </w:r>
      <w:r>
        <w:t xml:space="preserve"> policy on significant figures,</w:t>
      </w:r>
    </w:p>
    <w:p w14:paraId="408C3352" w14:textId="77777777" w:rsidR="008E69B3" w:rsidRDefault="00964E3D" w:rsidP="008E69B3">
      <w:pPr>
        <w:pStyle w:val="ListParagraph"/>
        <w:numPr>
          <w:ilvl w:val="0"/>
          <w:numId w:val="1"/>
        </w:numPr>
      </w:pPr>
      <w:del w:id="6" w:author="Brokk Toggerson" w:date="2017-05-26T11:44:00Z">
        <w:r w:rsidDel="00407EF2">
          <w:delText xml:space="preserve"> </w:delText>
        </w:r>
      </w:del>
      <w:r w:rsidR="008E69B3">
        <w:t>Introduce</w:t>
      </w:r>
      <w:r>
        <w:t xml:space="preserve"> the basic ideas of mean and standard deviation for use in the laboratory exercises within this course.</w:t>
      </w:r>
    </w:p>
    <w:p w14:paraId="5D99A78E" w14:textId="77777777" w:rsidR="008E69B3" w:rsidRDefault="00964E3D" w:rsidP="008E69B3">
      <w:pPr>
        <w:pStyle w:val="ListParagraph"/>
        <w:numPr>
          <w:ilvl w:val="0"/>
          <w:numId w:val="1"/>
        </w:numPr>
      </w:pPr>
      <w:del w:id="7" w:author="Brokk Toggerson" w:date="2017-05-26T11:44:00Z">
        <w:r w:rsidDel="00407EF2">
          <w:delText xml:space="preserve"> </w:delText>
        </w:r>
      </w:del>
      <w:r w:rsidR="008E69B3">
        <w:t>The definition of</w:t>
      </w:r>
      <w:r>
        <w:t xml:space="preserve"> displacement, velocity, and acceleration; in particular, how velocity and acceleration are similar to and different from distance and speed, </w:t>
      </w:r>
    </w:p>
    <w:p w14:paraId="6ABDD976" w14:textId="77777777" w:rsidR="008E69B3" w:rsidRDefault="008E69B3" w:rsidP="008E69B3">
      <w:pPr>
        <w:pStyle w:val="ListParagraph"/>
        <w:numPr>
          <w:ilvl w:val="0"/>
          <w:numId w:val="1"/>
        </w:numPr>
      </w:pPr>
      <w:r>
        <w:t>How</w:t>
      </w:r>
      <w:r w:rsidR="00964E3D">
        <w:t xml:space="preserve"> to use iterative methods to predict the motion of objects that move with non-uniform </w:t>
      </w:r>
      <w:r>
        <w:t>acceleration,</w:t>
      </w:r>
      <w:r w:rsidR="00964E3D">
        <w:t xml:space="preserve"> </w:t>
      </w:r>
    </w:p>
    <w:p w14:paraId="104C6CC5" w14:textId="77777777" w:rsidR="008E69B3" w:rsidRDefault="008E69B3" w:rsidP="008E69B3">
      <w:pPr>
        <w:pStyle w:val="ListParagraph"/>
        <w:numPr>
          <w:ilvl w:val="0"/>
          <w:numId w:val="1"/>
        </w:numPr>
      </w:pPr>
      <w:r>
        <w:t>O</w:t>
      </w:r>
      <w:r w:rsidR="00964E3D">
        <w:t xml:space="preserve">n a purely mathematical note, you will be exploring what a vector is and how they can be added and subtracted. </w:t>
      </w:r>
    </w:p>
    <w:p w14:paraId="5EF5806E" w14:textId="77777777" w:rsidR="008E69B3" w:rsidRDefault="00407EF2" w:rsidP="00B3092A">
      <w:pPr>
        <w:pStyle w:val="Heading1"/>
      </w:pPr>
      <w:ins w:id="8" w:author="Brokk Toggerson" w:date="2017-05-26T11:45:00Z">
        <w:r>
          <w:t xml:space="preserve">General Notes About </w:t>
        </w:r>
      </w:ins>
      <w:r w:rsidR="00B3092A">
        <w:t>Homework</w:t>
      </w:r>
    </w:p>
    <w:p w14:paraId="0B4CE504" w14:textId="77777777" w:rsidR="00407EF2" w:rsidRDefault="00B3092A">
      <w:pPr>
        <w:rPr>
          <w:ins w:id="9" w:author="Brokk Toggerson" w:date="2017-05-26T11:47:00Z"/>
        </w:rPr>
        <w:pPrChange w:id="10" w:author="Brokk Toggerson" w:date="2017-05-26T11:46:00Z">
          <w:pPr>
            <w:ind w:firstLine="720"/>
          </w:pPr>
        </w:pPrChange>
      </w:pPr>
      <w:r>
        <w:t>The</w:t>
      </w:r>
      <w:r w:rsidR="00964E3D">
        <w:t xml:space="preserve"> homework in this course is intended to provide you with some basic information. The material in the preparation will be the starting point for what we discuss in class. This helps to make sure that everyone with their varying backgrounds in physics is starting at the same point. We will then build upon this preparation in class, using in-class activities to get you ready for exams. This is somewhat different probably from your other co</w:t>
      </w:r>
      <w:bookmarkStart w:id="11" w:name="_GoBack"/>
      <w:bookmarkEnd w:id="11"/>
      <w:r w:rsidR="00964E3D">
        <w:t xml:space="preserve">urses where the purpose of the homework is to provide additional practice on in-class material to help you get ready for exams. </w:t>
      </w:r>
      <w:r w:rsidR="00964E3D" w:rsidRPr="00407EF2">
        <w:rPr>
          <w:b/>
          <w:rPrChange w:id="12" w:author="Brokk Toggerson" w:date="2017-05-26T11:45:00Z">
            <w:rPr/>
          </w:rPrChange>
        </w:rPr>
        <w:t>In this course, the homework gets you ready for class, and class is what gets you ready for the exams.</w:t>
      </w:r>
      <w:r w:rsidR="00964E3D">
        <w:t xml:space="preserve"> </w:t>
      </w:r>
    </w:p>
    <w:p w14:paraId="1FFA70E5" w14:textId="77777777" w:rsidR="00407EF2" w:rsidRDefault="00407EF2">
      <w:pPr>
        <w:pStyle w:val="Heading2"/>
        <w:rPr>
          <w:ins w:id="13" w:author="Brokk Toggerson" w:date="2017-05-26T11:47:00Z"/>
        </w:rPr>
        <w:pPrChange w:id="14" w:author="Brokk Toggerson" w:date="2017-05-26T11:47:00Z">
          <w:pPr>
            <w:pStyle w:val="Heading1"/>
          </w:pPr>
        </w:pPrChange>
      </w:pPr>
      <w:ins w:id="15" w:author="Brokk Toggerson" w:date="2017-05-26T11:47:00Z">
        <w:r>
          <w:t xml:space="preserve">How to be Successful </w:t>
        </w:r>
      </w:ins>
    </w:p>
    <w:p w14:paraId="65C9BBA2" w14:textId="77777777" w:rsidR="00407EF2" w:rsidRDefault="00407EF2" w:rsidP="00407EF2">
      <w:pPr>
        <w:ind w:firstLine="720"/>
        <w:rPr>
          <w:ins w:id="16" w:author="Brokk Toggerson" w:date="2017-05-26T11:47:00Z"/>
        </w:rPr>
      </w:pPr>
      <w:ins w:id="17" w:author="Brokk Toggerson" w:date="2017-05-26T11:47:00Z">
        <w:r>
          <w:t xml:space="preserve">Each homework is divided up into sections. Within each section, the first question is your readings to do for that particular section, followed by a set of problems. The information you need to complete a set of problems will be in the readings at the beginning of that section. The readings are presented in terms of a checklist. This problem is not for a grade, it’s just presented as a checklist to make sure that you get everything done. So, you may have various readings within the </w:t>
        </w:r>
        <w:proofErr w:type="spellStart"/>
        <w:r>
          <w:t>OpenStax</w:t>
        </w:r>
        <w:proofErr w:type="spellEnd"/>
        <w:r>
          <w:t xml:space="preserve"> textbook UMass edition which is on </w:t>
        </w:r>
        <w:proofErr w:type="spellStart"/>
        <w:r>
          <w:t>Perusall</w:t>
        </w:r>
        <w:proofErr w:type="spellEnd"/>
        <w:r>
          <w:t xml:space="preserve">, and you may also have some videos. The videos are embedded directly within Mastering and you should be able to play them right there, but if you cannot, you can go and click this link and it will take you to the course YouTube page, and you can watch the videos there. The transcripts for all of the videos are also included in the textbook themselves, so if you want to go and read the text because you prefer to read or you want to add some sort of </w:t>
        </w:r>
        <w:proofErr w:type="spellStart"/>
        <w:r>
          <w:t>Perusall</w:t>
        </w:r>
        <w:proofErr w:type="spellEnd"/>
        <w:r>
          <w:t xml:space="preserve"> comment to some of the content of the video, you can do that within the textbook in </w:t>
        </w:r>
        <w:proofErr w:type="spellStart"/>
        <w:r>
          <w:t>Perusall</w:t>
        </w:r>
        <w:proofErr w:type="spellEnd"/>
        <w:r>
          <w:t xml:space="preserve">, so each </w:t>
        </w:r>
        <w:r>
          <w:lastRenderedPageBreak/>
          <w:t xml:space="preserve">video has an associated section in the textbook and in </w:t>
        </w:r>
        <w:proofErr w:type="spellStart"/>
        <w:r>
          <w:t>Perusall</w:t>
        </w:r>
        <w:proofErr w:type="spellEnd"/>
        <w:r>
          <w:t xml:space="preserve"> with the transcript of that video for you to comment. </w:t>
        </w:r>
      </w:ins>
    </w:p>
    <w:p w14:paraId="073029C5" w14:textId="77777777" w:rsidR="00407EF2" w:rsidRDefault="00407EF2" w:rsidP="00407EF2">
      <w:pPr>
        <w:ind w:firstLine="720"/>
        <w:rPr>
          <w:ins w:id="18" w:author="Brokk Toggerson" w:date="2017-05-26T11:47:00Z"/>
        </w:rPr>
      </w:pPr>
      <w:ins w:id="19" w:author="Brokk Toggerson" w:date="2017-05-26T11:47:00Z">
        <w:r>
          <w:t xml:space="preserve">Once you’ve completed the readings, you’re now ready to move on to the actual homework problems. These problems are there to help you check that you understood what was in the various readings and videos, and to help you refine your understanding. Most of the individual parts of each problem are one-step. If you find yourself doing long chains of calculations, come get help in the consultation room. You’re probably approaching the problem in a way that’s not very efficient. When doing the homework, don’t skip the readings and the videos. Your comments on the actual readings in </w:t>
        </w:r>
        <w:proofErr w:type="spellStart"/>
        <w:r>
          <w:t>Perusall</w:t>
        </w:r>
        <w:proofErr w:type="spellEnd"/>
        <w:r>
          <w:t xml:space="preserve"> are graded in accordance with the policy in the syllabus and form a part of your homework grade. We acknowledge that doing all of these readings and all of this homework is hard work, and we are here to help; we’ve provided quite a few resources to help you be successful in completing this assignment. Moreover, since it is so much work, the preparation is your entire homework for this course. There is no required end of chapter homework assignments; you only need to do this preparation. This is your big focus for your homework.</w:t>
        </w:r>
      </w:ins>
    </w:p>
    <w:p w14:paraId="5DBF1DF7" w14:textId="77777777" w:rsidR="00407EF2" w:rsidRDefault="00407EF2">
      <w:pPr>
        <w:pStyle w:val="Heading1"/>
        <w:rPr>
          <w:ins w:id="20" w:author="Brokk Toggerson" w:date="2017-05-26T11:46:00Z"/>
        </w:rPr>
        <w:pPrChange w:id="21" w:author="Brokk Toggerson" w:date="2017-05-26T11:46:00Z">
          <w:pPr>
            <w:ind w:firstLine="720"/>
          </w:pPr>
        </w:pPrChange>
      </w:pPr>
      <w:ins w:id="22" w:author="Brokk Toggerson" w:date="2017-05-26T11:46:00Z">
        <w:r>
          <w:t>What to focus on in the Unit 1 Preparation Homework</w:t>
        </w:r>
      </w:ins>
    </w:p>
    <w:p w14:paraId="07ED7DCD" w14:textId="1525C4B9" w:rsidR="00B3092A" w:rsidRDefault="00964E3D">
      <w:pPr>
        <w:pPrChange w:id="23" w:author="Brokk Toggerson" w:date="2017-05-26T11:45:00Z">
          <w:pPr>
            <w:ind w:firstLine="720"/>
          </w:pPr>
        </w:pPrChange>
      </w:pPr>
      <w:r>
        <w:t>I want you to focus on</w:t>
      </w:r>
      <w:r w:rsidR="00B3092A">
        <w:t>,</w:t>
      </w:r>
      <w:r>
        <w:t xml:space="preserve"> while doing this homework</w:t>
      </w:r>
      <w:r w:rsidR="00B3092A">
        <w:t>,</w:t>
      </w:r>
      <w:r>
        <w:t xml:space="preserve"> the definitions of the terms </w:t>
      </w:r>
      <w:r w:rsidRPr="00B3092A">
        <w:rPr>
          <w:b/>
        </w:rPr>
        <w:t>position</w:t>
      </w:r>
      <w:r>
        <w:t xml:space="preserve">, </w:t>
      </w:r>
      <w:r w:rsidRPr="00B3092A">
        <w:rPr>
          <w:b/>
        </w:rPr>
        <w:t>velocity</w:t>
      </w:r>
      <w:r>
        <w:t xml:space="preserve">, and </w:t>
      </w:r>
      <w:r w:rsidRPr="00B3092A">
        <w:rPr>
          <w:b/>
        </w:rPr>
        <w:t>acceleration</w:t>
      </w:r>
      <w:r>
        <w:t xml:space="preserve">, the few basic equations such as </w:t>
      </w:r>
      <m:oMath>
        <m:acc>
          <m:accPr>
            <m:chr m:val="⃑"/>
            <m:ctrlPr>
              <w:ins w:id="24" w:author="David Nguyen" w:date="2017-05-26T16:31:00Z">
                <w:rPr>
                  <w:rFonts w:ascii="Cambria Math" w:hAnsi="Cambria Math"/>
                  <w:i/>
                </w:rPr>
              </w:ins>
            </m:ctrlPr>
          </m:accPr>
          <m:e>
            <m:r>
              <w:ins w:id="25" w:author="David Nguyen" w:date="2017-05-26T16:31:00Z">
                <w:rPr>
                  <w:rFonts w:ascii="Cambria Math" w:hAnsi="Cambria Math"/>
                </w:rPr>
                <m:t>v</m:t>
              </w:ins>
            </m:r>
          </m:e>
        </m:acc>
        <w:commentRangeStart w:id="26"/>
        <m:r>
          <w:del w:id="27" w:author="David Nguyen" w:date="2017-05-26T16:31:00Z">
            <w:rPr>
              <w:rFonts w:ascii="Cambria Math" w:hAnsi="Cambria Math"/>
            </w:rPr>
            <m:t>v</m:t>
          </w:del>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∆t</m:t>
            </m:r>
          </m:den>
        </m:f>
      </m:oMath>
      <w:r>
        <w:t xml:space="preserve"> </w:t>
      </w:r>
      <w:r w:rsidR="00A8223B">
        <w:t>and</w:t>
      </w:r>
      <w:r>
        <w:t xml:space="preserve"> </w:t>
      </w:r>
      <m:oMath>
        <m:acc>
          <m:accPr>
            <m:chr m:val="⃑"/>
            <m:ctrlPr>
              <w:ins w:id="28" w:author="David Nguyen" w:date="2017-05-26T16:31:00Z">
                <w:rPr>
                  <w:rFonts w:ascii="Cambria Math" w:hAnsi="Cambria Math"/>
                  <w:i/>
                </w:rPr>
              </w:ins>
            </m:ctrlPr>
          </m:accPr>
          <m:e>
            <m:r>
              <w:ins w:id="29" w:author="David Nguyen" w:date="2017-05-26T16:31:00Z">
                <w:rPr>
                  <w:rFonts w:ascii="Cambria Math" w:hAnsi="Cambria Math"/>
                </w:rPr>
                <m:t>a</m:t>
              </w:ins>
            </m:r>
          </m:e>
        </m:acc>
        <m:r>
          <w:del w:id="30" w:author="David Nguyen" w:date="2017-05-26T16:31:00Z">
            <w:rPr>
              <w:rFonts w:ascii="Cambria Math" w:hAnsi="Cambria Math"/>
            </w:rPr>
            <m:t>a</m:t>
          </w:del>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w:commentRangeEnd w:id="26"/>
        <m:r>
          <m:rPr>
            <m:sty m:val="p"/>
          </m:rPr>
          <w:rPr>
            <w:rStyle w:val="CommentReference"/>
          </w:rPr>
          <w:commentReference w:id="26"/>
        </m:r>
      </m:oMath>
      <w:r>
        <w:t xml:space="preserve">, including what all the symbols mean and when these equations can be applied. Many people in studying physics for the first time understand they need to know what the symbols mean, but they tend to skip over this second element, which is just as important, if not more so, because not every equation can be applied in every situation. I will also ask you to learn how to just “turn the crank” for various types of calculations, such as iterative calculations, and vector arithmetic. Don’t worry if you don’t really understand what you’re doing when you do these calculations. If conceptually it doesn’t make sense, that’s okay; we will spend time in class working with these ideas and getting an understanding of what you’re doing. I just want you to know how to do these calculations. </w:t>
      </w:r>
    </w:p>
    <w:p w14:paraId="3CFFD89F" w14:textId="77777777" w:rsidR="00E80CEF" w:rsidRDefault="00407EF2">
      <w:pPr>
        <w:pPrChange w:id="31" w:author="Brokk Toggerson" w:date="2017-05-26T11:48:00Z">
          <w:pPr>
            <w:ind w:firstLine="720"/>
          </w:pPr>
        </w:pPrChange>
      </w:pPr>
      <w:ins w:id="32" w:author="Brokk Toggerson" w:date="2017-05-26T11:48:00Z">
        <w:r>
          <w:t>Finally</w:t>
        </w:r>
      </w:ins>
      <w:del w:id="33" w:author="Brokk Toggerson" w:date="2017-05-26T11:48:00Z">
        <w:r w:rsidR="00964E3D" w:rsidDel="00407EF2">
          <w:delText>Before we go on</w:delText>
        </w:r>
      </w:del>
      <w:r w:rsidR="00964E3D">
        <w:t xml:space="preserve">, I would like to have a quick philosophical comment regarding motion with constant acceleration. If you have had any physics before, you may have seen the so-called kinematic equations, which </w:t>
      </w:r>
      <w:r w:rsidR="00E80CEF">
        <w:t>are these two here:</w:t>
      </w:r>
    </w:p>
    <w:p w14:paraId="3E26199D" w14:textId="77777777" w:rsidR="00366F5D" w:rsidRDefault="00366F5D" w:rsidP="00366F5D">
      <w:pPr>
        <w:jc w:val="center"/>
      </w:pP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hAnsi="Cambria Math"/>
          </w:rPr>
          <m:t>+2ad</m:t>
        </m:r>
      </m:oMath>
    </w:p>
    <w:p w14:paraId="56B16B4F" w14:textId="77777777" w:rsidR="00B3092A" w:rsidRDefault="00964E3D" w:rsidP="00E80CEF">
      <w:r>
        <w:t xml:space="preserve">We will </w:t>
      </w:r>
      <w:r w:rsidR="00366F5D" w:rsidRPr="00366F5D">
        <w:t>NOT</w:t>
      </w:r>
      <w:r>
        <w:t xml:space="preserve"> be using these equations in this class. We will be approaching the subject, and many others, in ways that may be different from how you may have seen them in a previous physics class. We believe that physics is not about memorizing equations and learning how to piece those equations together. We believe instead that physics is about fundamental ideas, and we will teach this course from this perspective. Occasionally, this will result in physics homework very different from what you may expect. A good example is the homework for the second unit, where you have some actual fill-in-the-blank type of questions. If you try to learn physics as a set of ideas instead of a set of equations to be pieced together, and start your analysis of situations from fundamental physical principles, then your physics experience will enrich and enhance your understanding of your other courses, as opposed to just being a course that you just “have to take for your major”.</w:t>
      </w:r>
    </w:p>
    <w:p w14:paraId="6F6E9647" w14:textId="77777777" w:rsidR="00B3092A" w:rsidDel="00407EF2" w:rsidRDefault="00B3092A" w:rsidP="00B3092A">
      <w:pPr>
        <w:pStyle w:val="Heading1"/>
        <w:rPr>
          <w:del w:id="34" w:author="Brokk Toggerson" w:date="2017-05-26T11:47:00Z"/>
        </w:rPr>
      </w:pPr>
      <w:del w:id="35" w:author="Brokk Toggerson" w:date="2017-05-26T11:47:00Z">
        <w:r w:rsidDel="00407EF2">
          <w:delText>How to be Successful</w:delText>
        </w:r>
        <w:r w:rsidR="00964E3D" w:rsidDel="00407EF2">
          <w:delText xml:space="preserve"> </w:delText>
        </w:r>
      </w:del>
    </w:p>
    <w:p w14:paraId="0088272B" w14:textId="77777777" w:rsidR="00B3092A" w:rsidDel="00407EF2" w:rsidRDefault="00964E3D" w:rsidP="00B3092A">
      <w:pPr>
        <w:ind w:firstLine="720"/>
        <w:rPr>
          <w:del w:id="36" w:author="Brokk Toggerson" w:date="2017-05-26T11:47:00Z"/>
        </w:rPr>
      </w:pPr>
      <w:del w:id="37" w:author="Brokk Toggerson" w:date="2017-05-26T11:47:00Z">
        <w:r w:rsidDel="00407EF2">
          <w:delText xml:space="preserve">Each homework is divided up into sections. Within each section, the first question is your readings to do for that particular section, followed by a set of problems. The information you need to complete a set of problems will be in the readings at the beginning of that section. The readings are presented in terms of a checklist. This problem is not for a grade, it’s just presented as a checklist to make sure that you get everything done. So, you may have various readings within the OpenStax textbook UMass edition which is on Perusall, and you may also have some videos. The videos are embedded directly within Mastering and you should be able to play them right there, but if you cannot, you can go and click this link and it will take you to the course YouTube page, and you can watch the videos there. The transcripts for all of the videos are also included in the textbook themselves, so if you want to go and read the text because you prefer to read or you want to add some sort of Perusall comment to some of the content of the video, you can do that within the textbook in Perusall, so each video has an associated section in the textbook and in Perusall with the transcript of that video for you to comment. </w:delText>
        </w:r>
      </w:del>
    </w:p>
    <w:p w14:paraId="02535C64" w14:textId="77777777" w:rsidR="00B71A8C" w:rsidRDefault="00964E3D" w:rsidP="00B3092A">
      <w:pPr>
        <w:ind w:firstLine="720"/>
      </w:pPr>
      <w:del w:id="38" w:author="Brokk Toggerson" w:date="2017-05-26T11:47:00Z">
        <w:r w:rsidDel="00407EF2">
          <w:delText>Once you’ve completed the readings, you’re now ready to move on to the actual homework problems. These problems are there to help you check that you understood what was in the various readings and videos, and to help you refine your understanding. Most of the individual parts of each problem are one-step. If you find yourself doing long chains of calculations, come get help in the consultation room. You’re probably approaching the problem in a way that’s not very efficient. When doing the homework, don’t skip the readings and the videos. Your comments on the actual readings in Perusall are graded in accordance with the policy in the syllabus and form a part of your homework grade. We acknowledge that doing all of these readings and all of this homework is hard work, and we are here to help; we’ve provided quite a few resources to help you be successful in completing this assignment. Moreover, since it is so much work, the preparation is your entire homework for this course. There is no required end of chapter homework assignments; you only need to do this preparation. This is yo</w:delText>
        </w:r>
        <w:r w:rsidR="00B3092A" w:rsidDel="00407EF2">
          <w:delText>ur big focus for your homework.</w:delText>
        </w:r>
      </w:del>
    </w:p>
    <w:sectPr w:rsidR="00B71A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Brokk Toggerson" w:date="2017-05-26T11:44:00Z" w:initials="BT">
    <w:p w14:paraId="289BA315" w14:textId="77777777" w:rsidR="00407EF2" w:rsidRDefault="00407EF2">
      <w:pPr>
        <w:pStyle w:val="CommentText"/>
      </w:pPr>
      <w:r>
        <w:rPr>
          <w:rStyle w:val="CommentReference"/>
        </w:rPr>
        <w:annotationRef/>
      </w:r>
      <w:r>
        <w:t>Add vector symbols to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9BA3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127BE"/>
    <w:multiLevelType w:val="hybridMultilevel"/>
    <w:tmpl w:val="C9DC7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okk Toggerson">
    <w15:presenceInfo w15:providerId="Windows Live" w15:userId="3be51d66422c0a97"/>
  </w15:person>
  <w15:person w15:author="David Nguyen">
    <w15:presenceInfo w15:providerId="Windows Live" w15:userId="21ab34b39446f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en-US" w:vendorID="64" w:dllVersion="6" w:nlCheck="1" w:checkStyle="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DF"/>
    <w:rsid w:val="00366F5D"/>
    <w:rsid w:val="00407EF2"/>
    <w:rsid w:val="0042298C"/>
    <w:rsid w:val="00761222"/>
    <w:rsid w:val="008A19FC"/>
    <w:rsid w:val="008E69B3"/>
    <w:rsid w:val="00964E3D"/>
    <w:rsid w:val="00A531A6"/>
    <w:rsid w:val="00A8223B"/>
    <w:rsid w:val="00AE0969"/>
    <w:rsid w:val="00B3092A"/>
    <w:rsid w:val="00B71A8C"/>
    <w:rsid w:val="00B7350A"/>
    <w:rsid w:val="00BB3192"/>
    <w:rsid w:val="00C03891"/>
    <w:rsid w:val="00C9688B"/>
    <w:rsid w:val="00D9673E"/>
    <w:rsid w:val="00E80CEF"/>
    <w:rsid w:val="00F464DF"/>
    <w:rsid w:val="00FB4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4E6E"/>
  <w15:chartTrackingRefBased/>
  <w15:docId w15:val="{05732900-B95A-4195-BB08-53AB139F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88B"/>
    <w:rPr>
      <w:color w:val="808080"/>
    </w:rPr>
  </w:style>
  <w:style w:type="paragraph" w:customStyle="1" w:styleId="msonormal0">
    <w:name w:val="msonormal"/>
    <w:basedOn w:val="Normal"/>
    <w:rsid w:val="00964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tag">
    <w:name w:val="html-tag"/>
    <w:basedOn w:val="DefaultParagraphFont"/>
    <w:rsid w:val="00964E3D"/>
  </w:style>
  <w:style w:type="character" w:customStyle="1" w:styleId="html-attribute">
    <w:name w:val="html-attribute"/>
    <w:basedOn w:val="DefaultParagraphFont"/>
    <w:rsid w:val="00964E3D"/>
  </w:style>
  <w:style w:type="character" w:customStyle="1" w:styleId="apple-converted-space">
    <w:name w:val="apple-converted-space"/>
    <w:basedOn w:val="DefaultParagraphFont"/>
    <w:rsid w:val="00964E3D"/>
  </w:style>
  <w:style w:type="character" w:customStyle="1" w:styleId="html-attribute-name">
    <w:name w:val="html-attribute-name"/>
    <w:basedOn w:val="DefaultParagraphFont"/>
    <w:rsid w:val="00964E3D"/>
  </w:style>
  <w:style w:type="character" w:customStyle="1" w:styleId="html-attribute-value">
    <w:name w:val="html-attribute-value"/>
    <w:basedOn w:val="DefaultParagraphFont"/>
    <w:rsid w:val="00964E3D"/>
  </w:style>
  <w:style w:type="character" w:customStyle="1" w:styleId="text">
    <w:name w:val="text"/>
    <w:basedOn w:val="DefaultParagraphFont"/>
    <w:rsid w:val="00964E3D"/>
  </w:style>
  <w:style w:type="character" w:customStyle="1" w:styleId="button">
    <w:name w:val="button"/>
    <w:basedOn w:val="DefaultParagraphFont"/>
    <w:rsid w:val="00964E3D"/>
  </w:style>
  <w:style w:type="paragraph" w:styleId="ListParagraph">
    <w:name w:val="List Paragraph"/>
    <w:basedOn w:val="Normal"/>
    <w:uiPriority w:val="34"/>
    <w:qFormat/>
    <w:rsid w:val="008E69B3"/>
    <w:pPr>
      <w:ind w:left="720"/>
      <w:contextualSpacing/>
    </w:pPr>
  </w:style>
  <w:style w:type="character" w:customStyle="1" w:styleId="Heading2Char">
    <w:name w:val="Heading 2 Char"/>
    <w:basedOn w:val="DefaultParagraphFont"/>
    <w:link w:val="Heading2"/>
    <w:uiPriority w:val="9"/>
    <w:rsid w:val="00B309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092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07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EF2"/>
    <w:rPr>
      <w:rFonts w:ascii="Segoe UI" w:hAnsi="Segoe UI" w:cs="Segoe UI"/>
      <w:sz w:val="18"/>
      <w:szCs w:val="18"/>
    </w:rPr>
  </w:style>
  <w:style w:type="character" w:styleId="CommentReference">
    <w:name w:val="annotation reference"/>
    <w:basedOn w:val="DefaultParagraphFont"/>
    <w:uiPriority w:val="99"/>
    <w:semiHidden/>
    <w:unhideWhenUsed/>
    <w:rsid w:val="00407EF2"/>
    <w:rPr>
      <w:sz w:val="16"/>
      <w:szCs w:val="16"/>
    </w:rPr>
  </w:style>
  <w:style w:type="paragraph" w:styleId="CommentText">
    <w:name w:val="annotation text"/>
    <w:basedOn w:val="Normal"/>
    <w:link w:val="CommentTextChar"/>
    <w:uiPriority w:val="99"/>
    <w:semiHidden/>
    <w:unhideWhenUsed/>
    <w:rsid w:val="00407EF2"/>
    <w:pPr>
      <w:spacing w:line="240" w:lineRule="auto"/>
    </w:pPr>
    <w:rPr>
      <w:sz w:val="20"/>
      <w:szCs w:val="20"/>
    </w:rPr>
  </w:style>
  <w:style w:type="character" w:customStyle="1" w:styleId="CommentTextChar">
    <w:name w:val="Comment Text Char"/>
    <w:basedOn w:val="DefaultParagraphFont"/>
    <w:link w:val="CommentText"/>
    <w:uiPriority w:val="99"/>
    <w:semiHidden/>
    <w:rsid w:val="00407EF2"/>
    <w:rPr>
      <w:sz w:val="20"/>
      <w:szCs w:val="20"/>
    </w:rPr>
  </w:style>
  <w:style w:type="paragraph" w:styleId="CommentSubject">
    <w:name w:val="annotation subject"/>
    <w:basedOn w:val="CommentText"/>
    <w:next w:val="CommentText"/>
    <w:link w:val="CommentSubjectChar"/>
    <w:uiPriority w:val="99"/>
    <w:semiHidden/>
    <w:unhideWhenUsed/>
    <w:rsid w:val="00407EF2"/>
    <w:rPr>
      <w:b/>
      <w:bCs/>
    </w:rPr>
  </w:style>
  <w:style w:type="character" w:customStyle="1" w:styleId="CommentSubjectChar">
    <w:name w:val="Comment Subject Char"/>
    <w:basedOn w:val="CommentTextChar"/>
    <w:link w:val="CommentSubject"/>
    <w:uiPriority w:val="99"/>
    <w:semiHidden/>
    <w:rsid w:val="00407E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487781">
      <w:bodyDiv w:val="1"/>
      <w:marLeft w:val="0"/>
      <w:marRight w:val="0"/>
      <w:marTop w:val="0"/>
      <w:marBottom w:val="0"/>
      <w:divBdr>
        <w:top w:val="none" w:sz="0" w:space="0" w:color="auto"/>
        <w:left w:val="none" w:sz="0" w:space="0" w:color="auto"/>
        <w:bottom w:val="none" w:sz="0" w:space="0" w:color="auto"/>
        <w:right w:val="none" w:sz="0" w:space="0" w:color="auto"/>
      </w:divBdr>
      <w:divsChild>
        <w:div w:id="1509829000">
          <w:marLeft w:val="0"/>
          <w:marRight w:val="0"/>
          <w:marTop w:val="0"/>
          <w:marBottom w:val="0"/>
          <w:divBdr>
            <w:top w:val="none" w:sz="0" w:space="0" w:color="auto"/>
            <w:left w:val="none" w:sz="0" w:space="0" w:color="auto"/>
            <w:bottom w:val="none" w:sz="0" w:space="0" w:color="auto"/>
            <w:right w:val="none" w:sz="0" w:space="0" w:color="auto"/>
          </w:divBdr>
        </w:div>
        <w:div w:id="341274783">
          <w:marLeft w:val="240"/>
          <w:marRight w:val="0"/>
          <w:marTop w:val="0"/>
          <w:marBottom w:val="0"/>
          <w:divBdr>
            <w:top w:val="none" w:sz="0" w:space="0" w:color="auto"/>
            <w:left w:val="none" w:sz="0" w:space="0" w:color="auto"/>
            <w:bottom w:val="none" w:sz="0" w:space="0" w:color="auto"/>
            <w:right w:val="none" w:sz="0" w:space="0" w:color="auto"/>
          </w:divBdr>
          <w:divsChild>
            <w:div w:id="1755664974">
              <w:marLeft w:val="0"/>
              <w:marRight w:val="0"/>
              <w:marTop w:val="0"/>
              <w:marBottom w:val="0"/>
              <w:divBdr>
                <w:top w:val="none" w:sz="0" w:space="0" w:color="auto"/>
                <w:left w:val="none" w:sz="0" w:space="0" w:color="auto"/>
                <w:bottom w:val="none" w:sz="0" w:space="0" w:color="auto"/>
                <w:right w:val="none" w:sz="0" w:space="0" w:color="auto"/>
              </w:divBdr>
            </w:div>
            <w:div w:id="444346486">
              <w:marLeft w:val="0"/>
              <w:marRight w:val="0"/>
              <w:marTop w:val="0"/>
              <w:marBottom w:val="0"/>
              <w:divBdr>
                <w:top w:val="none" w:sz="0" w:space="0" w:color="auto"/>
                <w:left w:val="none" w:sz="0" w:space="0" w:color="auto"/>
                <w:bottom w:val="none" w:sz="0" w:space="0" w:color="auto"/>
                <w:right w:val="none" w:sz="0" w:space="0" w:color="auto"/>
              </w:divBdr>
            </w:div>
            <w:div w:id="999194336">
              <w:marLeft w:val="0"/>
              <w:marRight w:val="0"/>
              <w:marTop w:val="0"/>
              <w:marBottom w:val="0"/>
              <w:divBdr>
                <w:top w:val="none" w:sz="0" w:space="0" w:color="auto"/>
                <w:left w:val="none" w:sz="0" w:space="0" w:color="auto"/>
                <w:bottom w:val="none" w:sz="0" w:space="0" w:color="auto"/>
                <w:right w:val="none" w:sz="0" w:space="0" w:color="auto"/>
              </w:divBdr>
            </w:div>
            <w:div w:id="181210638">
              <w:marLeft w:val="0"/>
              <w:marRight w:val="0"/>
              <w:marTop w:val="0"/>
              <w:marBottom w:val="0"/>
              <w:divBdr>
                <w:top w:val="none" w:sz="0" w:space="0" w:color="auto"/>
                <w:left w:val="none" w:sz="0" w:space="0" w:color="auto"/>
                <w:bottom w:val="none" w:sz="0" w:space="0" w:color="auto"/>
                <w:right w:val="none" w:sz="0" w:space="0" w:color="auto"/>
              </w:divBdr>
            </w:div>
            <w:div w:id="792483070">
              <w:marLeft w:val="0"/>
              <w:marRight w:val="0"/>
              <w:marTop w:val="0"/>
              <w:marBottom w:val="0"/>
              <w:divBdr>
                <w:top w:val="none" w:sz="0" w:space="0" w:color="auto"/>
                <w:left w:val="none" w:sz="0" w:space="0" w:color="auto"/>
                <w:bottom w:val="none" w:sz="0" w:space="0" w:color="auto"/>
                <w:right w:val="none" w:sz="0" w:space="0" w:color="auto"/>
              </w:divBdr>
            </w:div>
            <w:div w:id="675814903">
              <w:marLeft w:val="0"/>
              <w:marRight w:val="0"/>
              <w:marTop w:val="0"/>
              <w:marBottom w:val="0"/>
              <w:divBdr>
                <w:top w:val="none" w:sz="0" w:space="0" w:color="auto"/>
                <w:left w:val="none" w:sz="0" w:space="0" w:color="auto"/>
                <w:bottom w:val="none" w:sz="0" w:space="0" w:color="auto"/>
                <w:right w:val="none" w:sz="0" w:space="0" w:color="auto"/>
              </w:divBdr>
            </w:div>
            <w:div w:id="193621740">
              <w:marLeft w:val="0"/>
              <w:marRight w:val="0"/>
              <w:marTop w:val="0"/>
              <w:marBottom w:val="0"/>
              <w:divBdr>
                <w:top w:val="none" w:sz="0" w:space="0" w:color="auto"/>
                <w:left w:val="none" w:sz="0" w:space="0" w:color="auto"/>
                <w:bottom w:val="none" w:sz="0" w:space="0" w:color="auto"/>
                <w:right w:val="none" w:sz="0" w:space="0" w:color="auto"/>
              </w:divBdr>
            </w:div>
            <w:div w:id="2142460467">
              <w:marLeft w:val="0"/>
              <w:marRight w:val="0"/>
              <w:marTop w:val="0"/>
              <w:marBottom w:val="0"/>
              <w:divBdr>
                <w:top w:val="none" w:sz="0" w:space="0" w:color="auto"/>
                <w:left w:val="none" w:sz="0" w:space="0" w:color="auto"/>
                <w:bottom w:val="none" w:sz="0" w:space="0" w:color="auto"/>
                <w:right w:val="none" w:sz="0" w:space="0" w:color="auto"/>
              </w:divBdr>
            </w:div>
            <w:div w:id="1994554442">
              <w:marLeft w:val="0"/>
              <w:marRight w:val="0"/>
              <w:marTop w:val="0"/>
              <w:marBottom w:val="0"/>
              <w:divBdr>
                <w:top w:val="none" w:sz="0" w:space="0" w:color="auto"/>
                <w:left w:val="none" w:sz="0" w:space="0" w:color="auto"/>
                <w:bottom w:val="none" w:sz="0" w:space="0" w:color="auto"/>
                <w:right w:val="none" w:sz="0" w:space="0" w:color="auto"/>
              </w:divBdr>
            </w:div>
            <w:div w:id="1065031714">
              <w:marLeft w:val="0"/>
              <w:marRight w:val="0"/>
              <w:marTop w:val="0"/>
              <w:marBottom w:val="0"/>
              <w:divBdr>
                <w:top w:val="none" w:sz="0" w:space="0" w:color="auto"/>
                <w:left w:val="none" w:sz="0" w:space="0" w:color="auto"/>
                <w:bottom w:val="none" w:sz="0" w:space="0" w:color="auto"/>
                <w:right w:val="none" w:sz="0" w:space="0" w:color="auto"/>
              </w:divBdr>
            </w:div>
            <w:div w:id="1587228753">
              <w:marLeft w:val="0"/>
              <w:marRight w:val="0"/>
              <w:marTop w:val="0"/>
              <w:marBottom w:val="0"/>
              <w:divBdr>
                <w:top w:val="none" w:sz="0" w:space="0" w:color="auto"/>
                <w:left w:val="none" w:sz="0" w:space="0" w:color="auto"/>
                <w:bottom w:val="none" w:sz="0" w:space="0" w:color="auto"/>
                <w:right w:val="none" w:sz="0" w:space="0" w:color="auto"/>
              </w:divBdr>
            </w:div>
            <w:div w:id="918709579">
              <w:marLeft w:val="0"/>
              <w:marRight w:val="0"/>
              <w:marTop w:val="0"/>
              <w:marBottom w:val="0"/>
              <w:divBdr>
                <w:top w:val="none" w:sz="0" w:space="0" w:color="auto"/>
                <w:left w:val="none" w:sz="0" w:space="0" w:color="auto"/>
                <w:bottom w:val="none" w:sz="0" w:space="0" w:color="auto"/>
                <w:right w:val="none" w:sz="0" w:space="0" w:color="auto"/>
              </w:divBdr>
            </w:div>
            <w:div w:id="618344177">
              <w:marLeft w:val="0"/>
              <w:marRight w:val="0"/>
              <w:marTop w:val="0"/>
              <w:marBottom w:val="0"/>
              <w:divBdr>
                <w:top w:val="none" w:sz="0" w:space="0" w:color="auto"/>
                <w:left w:val="none" w:sz="0" w:space="0" w:color="auto"/>
                <w:bottom w:val="none" w:sz="0" w:space="0" w:color="auto"/>
                <w:right w:val="none" w:sz="0" w:space="0" w:color="auto"/>
              </w:divBdr>
            </w:div>
            <w:div w:id="1698773434">
              <w:marLeft w:val="0"/>
              <w:marRight w:val="0"/>
              <w:marTop w:val="0"/>
              <w:marBottom w:val="0"/>
              <w:divBdr>
                <w:top w:val="none" w:sz="0" w:space="0" w:color="auto"/>
                <w:left w:val="none" w:sz="0" w:space="0" w:color="auto"/>
                <w:bottom w:val="none" w:sz="0" w:space="0" w:color="auto"/>
                <w:right w:val="none" w:sz="0" w:space="0" w:color="auto"/>
              </w:divBdr>
            </w:div>
            <w:div w:id="562329359">
              <w:marLeft w:val="0"/>
              <w:marRight w:val="0"/>
              <w:marTop w:val="0"/>
              <w:marBottom w:val="0"/>
              <w:divBdr>
                <w:top w:val="none" w:sz="0" w:space="0" w:color="auto"/>
                <w:left w:val="none" w:sz="0" w:space="0" w:color="auto"/>
                <w:bottom w:val="none" w:sz="0" w:space="0" w:color="auto"/>
                <w:right w:val="none" w:sz="0" w:space="0" w:color="auto"/>
              </w:divBdr>
            </w:div>
            <w:div w:id="855969868">
              <w:marLeft w:val="0"/>
              <w:marRight w:val="0"/>
              <w:marTop w:val="0"/>
              <w:marBottom w:val="0"/>
              <w:divBdr>
                <w:top w:val="none" w:sz="0" w:space="0" w:color="auto"/>
                <w:left w:val="none" w:sz="0" w:space="0" w:color="auto"/>
                <w:bottom w:val="none" w:sz="0" w:space="0" w:color="auto"/>
                <w:right w:val="none" w:sz="0" w:space="0" w:color="auto"/>
              </w:divBdr>
            </w:div>
            <w:div w:id="1031608962">
              <w:marLeft w:val="0"/>
              <w:marRight w:val="0"/>
              <w:marTop w:val="0"/>
              <w:marBottom w:val="0"/>
              <w:divBdr>
                <w:top w:val="none" w:sz="0" w:space="0" w:color="auto"/>
                <w:left w:val="none" w:sz="0" w:space="0" w:color="auto"/>
                <w:bottom w:val="none" w:sz="0" w:space="0" w:color="auto"/>
                <w:right w:val="none" w:sz="0" w:space="0" w:color="auto"/>
              </w:divBdr>
            </w:div>
            <w:div w:id="136604441">
              <w:marLeft w:val="0"/>
              <w:marRight w:val="0"/>
              <w:marTop w:val="0"/>
              <w:marBottom w:val="0"/>
              <w:divBdr>
                <w:top w:val="none" w:sz="0" w:space="0" w:color="auto"/>
                <w:left w:val="none" w:sz="0" w:space="0" w:color="auto"/>
                <w:bottom w:val="none" w:sz="0" w:space="0" w:color="auto"/>
                <w:right w:val="none" w:sz="0" w:space="0" w:color="auto"/>
              </w:divBdr>
            </w:div>
            <w:div w:id="1450204347">
              <w:marLeft w:val="0"/>
              <w:marRight w:val="0"/>
              <w:marTop w:val="0"/>
              <w:marBottom w:val="0"/>
              <w:divBdr>
                <w:top w:val="none" w:sz="0" w:space="0" w:color="auto"/>
                <w:left w:val="none" w:sz="0" w:space="0" w:color="auto"/>
                <w:bottom w:val="none" w:sz="0" w:space="0" w:color="auto"/>
                <w:right w:val="none" w:sz="0" w:space="0" w:color="auto"/>
              </w:divBdr>
            </w:div>
            <w:div w:id="325597224">
              <w:marLeft w:val="0"/>
              <w:marRight w:val="0"/>
              <w:marTop w:val="0"/>
              <w:marBottom w:val="0"/>
              <w:divBdr>
                <w:top w:val="none" w:sz="0" w:space="0" w:color="auto"/>
                <w:left w:val="none" w:sz="0" w:space="0" w:color="auto"/>
                <w:bottom w:val="none" w:sz="0" w:space="0" w:color="auto"/>
                <w:right w:val="none" w:sz="0" w:space="0" w:color="auto"/>
              </w:divBdr>
            </w:div>
            <w:div w:id="1742873830">
              <w:marLeft w:val="0"/>
              <w:marRight w:val="0"/>
              <w:marTop w:val="0"/>
              <w:marBottom w:val="0"/>
              <w:divBdr>
                <w:top w:val="none" w:sz="0" w:space="0" w:color="auto"/>
                <w:left w:val="none" w:sz="0" w:space="0" w:color="auto"/>
                <w:bottom w:val="none" w:sz="0" w:space="0" w:color="auto"/>
                <w:right w:val="none" w:sz="0" w:space="0" w:color="auto"/>
              </w:divBdr>
            </w:div>
            <w:div w:id="790053209">
              <w:marLeft w:val="0"/>
              <w:marRight w:val="0"/>
              <w:marTop w:val="0"/>
              <w:marBottom w:val="0"/>
              <w:divBdr>
                <w:top w:val="none" w:sz="0" w:space="0" w:color="auto"/>
                <w:left w:val="none" w:sz="0" w:space="0" w:color="auto"/>
                <w:bottom w:val="none" w:sz="0" w:space="0" w:color="auto"/>
                <w:right w:val="none" w:sz="0" w:space="0" w:color="auto"/>
              </w:divBdr>
            </w:div>
            <w:div w:id="173107506">
              <w:marLeft w:val="0"/>
              <w:marRight w:val="0"/>
              <w:marTop w:val="0"/>
              <w:marBottom w:val="0"/>
              <w:divBdr>
                <w:top w:val="none" w:sz="0" w:space="0" w:color="auto"/>
                <w:left w:val="none" w:sz="0" w:space="0" w:color="auto"/>
                <w:bottom w:val="none" w:sz="0" w:space="0" w:color="auto"/>
                <w:right w:val="none" w:sz="0" w:space="0" w:color="auto"/>
              </w:divBdr>
            </w:div>
            <w:div w:id="1273320578">
              <w:marLeft w:val="0"/>
              <w:marRight w:val="0"/>
              <w:marTop w:val="0"/>
              <w:marBottom w:val="0"/>
              <w:divBdr>
                <w:top w:val="none" w:sz="0" w:space="0" w:color="auto"/>
                <w:left w:val="none" w:sz="0" w:space="0" w:color="auto"/>
                <w:bottom w:val="none" w:sz="0" w:space="0" w:color="auto"/>
                <w:right w:val="none" w:sz="0" w:space="0" w:color="auto"/>
              </w:divBdr>
            </w:div>
            <w:div w:id="727650463">
              <w:marLeft w:val="0"/>
              <w:marRight w:val="0"/>
              <w:marTop w:val="0"/>
              <w:marBottom w:val="0"/>
              <w:divBdr>
                <w:top w:val="none" w:sz="0" w:space="0" w:color="auto"/>
                <w:left w:val="none" w:sz="0" w:space="0" w:color="auto"/>
                <w:bottom w:val="none" w:sz="0" w:space="0" w:color="auto"/>
                <w:right w:val="none" w:sz="0" w:space="0" w:color="auto"/>
              </w:divBdr>
            </w:div>
            <w:div w:id="641927810">
              <w:marLeft w:val="0"/>
              <w:marRight w:val="0"/>
              <w:marTop w:val="0"/>
              <w:marBottom w:val="0"/>
              <w:divBdr>
                <w:top w:val="none" w:sz="0" w:space="0" w:color="auto"/>
                <w:left w:val="none" w:sz="0" w:space="0" w:color="auto"/>
                <w:bottom w:val="none" w:sz="0" w:space="0" w:color="auto"/>
                <w:right w:val="none" w:sz="0" w:space="0" w:color="auto"/>
              </w:divBdr>
            </w:div>
            <w:div w:id="994603625">
              <w:marLeft w:val="0"/>
              <w:marRight w:val="0"/>
              <w:marTop w:val="0"/>
              <w:marBottom w:val="0"/>
              <w:divBdr>
                <w:top w:val="none" w:sz="0" w:space="0" w:color="auto"/>
                <w:left w:val="none" w:sz="0" w:space="0" w:color="auto"/>
                <w:bottom w:val="none" w:sz="0" w:space="0" w:color="auto"/>
                <w:right w:val="none" w:sz="0" w:space="0" w:color="auto"/>
              </w:divBdr>
            </w:div>
            <w:div w:id="1311637816">
              <w:marLeft w:val="0"/>
              <w:marRight w:val="0"/>
              <w:marTop w:val="0"/>
              <w:marBottom w:val="0"/>
              <w:divBdr>
                <w:top w:val="none" w:sz="0" w:space="0" w:color="auto"/>
                <w:left w:val="none" w:sz="0" w:space="0" w:color="auto"/>
                <w:bottom w:val="none" w:sz="0" w:space="0" w:color="auto"/>
                <w:right w:val="none" w:sz="0" w:space="0" w:color="auto"/>
              </w:divBdr>
            </w:div>
            <w:div w:id="1276517357">
              <w:marLeft w:val="0"/>
              <w:marRight w:val="0"/>
              <w:marTop w:val="0"/>
              <w:marBottom w:val="0"/>
              <w:divBdr>
                <w:top w:val="none" w:sz="0" w:space="0" w:color="auto"/>
                <w:left w:val="none" w:sz="0" w:space="0" w:color="auto"/>
                <w:bottom w:val="none" w:sz="0" w:space="0" w:color="auto"/>
                <w:right w:val="none" w:sz="0" w:space="0" w:color="auto"/>
              </w:divBdr>
            </w:div>
            <w:div w:id="1943685406">
              <w:marLeft w:val="0"/>
              <w:marRight w:val="0"/>
              <w:marTop w:val="0"/>
              <w:marBottom w:val="0"/>
              <w:divBdr>
                <w:top w:val="none" w:sz="0" w:space="0" w:color="auto"/>
                <w:left w:val="none" w:sz="0" w:space="0" w:color="auto"/>
                <w:bottom w:val="none" w:sz="0" w:space="0" w:color="auto"/>
                <w:right w:val="none" w:sz="0" w:space="0" w:color="auto"/>
              </w:divBdr>
            </w:div>
            <w:div w:id="658268660">
              <w:marLeft w:val="0"/>
              <w:marRight w:val="0"/>
              <w:marTop w:val="0"/>
              <w:marBottom w:val="0"/>
              <w:divBdr>
                <w:top w:val="none" w:sz="0" w:space="0" w:color="auto"/>
                <w:left w:val="none" w:sz="0" w:space="0" w:color="auto"/>
                <w:bottom w:val="none" w:sz="0" w:space="0" w:color="auto"/>
                <w:right w:val="none" w:sz="0" w:space="0" w:color="auto"/>
              </w:divBdr>
            </w:div>
            <w:div w:id="2028169209">
              <w:marLeft w:val="0"/>
              <w:marRight w:val="0"/>
              <w:marTop w:val="0"/>
              <w:marBottom w:val="0"/>
              <w:divBdr>
                <w:top w:val="none" w:sz="0" w:space="0" w:color="auto"/>
                <w:left w:val="none" w:sz="0" w:space="0" w:color="auto"/>
                <w:bottom w:val="none" w:sz="0" w:space="0" w:color="auto"/>
                <w:right w:val="none" w:sz="0" w:space="0" w:color="auto"/>
              </w:divBdr>
            </w:div>
            <w:div w:id="1583955171">
              <w:marLeft w:val="0"/>
              <w:marRight w:val="0"/>
              <w:marTop w:val="0"/>
              <w:marBottom w:val="0"/>
              <w:divBdr>
                <w:top w:val="none" w:sz="0" w:space="0" w:color="auto"/>
                <w:left w:val="none" w:sz="0" w:space="0" w:color="auto"/>
                <w:bottom w:val="none" w:sz="0" w:space="0" w:color="auto"/>
                <w:right w:val="none" w:sz="0" w:space="0" w:color="auto"/>
              </w:divBdr>
            </w:div>
            <w:div w:id="1519851995">
              <w:marLeft w:val="0"/>
              <w:marRight w:val="0"/>
              <w:marTop w:val="0"/>
              <w:marBottom w:val="0"/>
              <w:divBdr>
                <w:top w:val="none" w:sz="0" w:space="0" w:color="auto"/>
                <w:left w:val="none" w:sz="0" w:space="0" w:color="auto"/>
                <w:bottom w:val="none" w:sz="0" w:space="0" w:color="auto"/>
                <w:right w:val="none" w:sz="0" w:space="0" w:color="auto"/>
              </w:divBdr>
            </w:div>
            <w:div w:id="1932002712">
              <w:marLeft w:val="0"/>
              <w:marRight w:val="0"/>
              <w:marTop w:val="0"/>
              <w:marBottom w:val="0"/>
              <w:divBdr>
                <w:top w:val="none" w:sz="0" w:space="0" w:color="auto"/>
                <w:left w:val="none" w:sz="0" w:space="0" w:color="auto"/>
                <w:bottom w:val="none" w:sz="0" w:space="0" w:color="auto"/>
                <w:right w:val="none" w:sz="0" w:space="0" w:color="auto"/>
              </w:divBdr>
            </w:div>
            <w:div w:id="300504706">
              <w:marLeft w:val="0"/>
              <w:marRight w:val="0"/>
              <w:marTop w:val="0"/>
              <w:marBottom w:val="0"/>
              <w:divBdr>
                <w:top w:val="none" w:sz="0" w:space="0" w:color="auto"/>
                <w:left w:val="none" w:sz="0" w:space="0" w:color="auto"/>
                <w:bottom w:val="none" w:sz="0" w:space="0" w:color="auto"/>
                <w:right w:val="none" w:sz="0" w:space="0" w:color="auto"/>
              </w:divBdr>
            </w:div>
            <w:div w:id="1736733270">
              <w:marLeft w:val="0"/>
              <w:marRight w:val="0"/>
              <w:marTop w:val="0"/>
              <w:marBottom w:val="0"/>
              <w:divBdr>
                <w:top w:val="none" w:sz="0" w:space="0" w:color="auto"/>
                <w:left w:val="none" w:sz="0" w:space="0" w:color="auto"/>
                <w:bottom w:val="none" w:sz="0" w:space="0" w:color="auto"/>
                <w:right w:val="none" w:sz="0" w:space="0" w:color="auto"/>
              </w:divBdr>
            </w:div>
            <w:div w:id="53553243">
              <w:marLeft w:val="0"/>
              <w:marRight w:val="0"/>
              <w:marTop w:val="0"/>
              <w:marBottom w:val="0"/>
              <w:divBdr>
                <w:top w:val="none" w:sz="0" w:space="0" w:color="auto"/>
                <w:left w:val="none" w:sz="0" w:space="0" w:color="auto"/>
                <w:bottom w:val="none" w:sz="0" w:space="0" w:color="auto"/>
                <w:right w:val="none" w:sz="0" w:space="0" w:color="auto"/>
              </w:divBdr>
            </w:div>
            <w:div w:id="1200045549">
              <w:marLeft w:val="0"/>
              <w:marRight w:val="0"/>
              <w:marTop w:val="0"/>
              <w:marBottom w:val="0"/>
              <w:divBdr>
                <w:top w:val="none" w:sz="0" w:space="0" w:color="auto"/>
                <w:left w:val="none" w:sz="0" w:space="0" w:color="auto"/>
                <w:bottom w:val="none" w:sz="0" w:space="0" w:color="auto"/>
                <w:right w:val="none" w:sz="0" w:space="0" w:color="auto"/>
              </w:divBdr>
            </w:div>
            <w:div w:id="1206717872">
              <w:marLeft w:val="0"/>
              <w:marRight w:val="0"/>
              <w:marTop w:val="0"/>
              <w:marBottom w:val="0"/>
              <w:divBdr>
                <w:top w:val="none" w:sz="0" w:space="0" w:color="auto"/>
                <w:left w:val="none" w:sz="0" w:space="0" w:color="auto"/>
                <w:bottom w:val="none" w:sz="0" w:space="0" w:color="auto"/>
                <w:right w:val="none" w:sz="0" w:space="0" w:color="auto"/>
              </w:divBdr>
            </w:div>
            <w:div w:id="483283706">
              <w:marLeft w:val="0"/>
              <w:marRight w:val="0"/>
              <w:marTop w:val="0"/>
              <w:marBottom w:val="0"/>
              <w:divBdr>
                <w:top w:val="none" w:sz="0" w:space="0" w:color="auto"/>
                <w:left w:val="none" w:sz="0" w:space="0" w:color="auto"/>
                <w:bottom w:val="none" w:sz="0" w:space="0" w:color="auto"/>
                <w:right w:val="none" w:sz="0" w:space="0" w:color="auto"/>
              </w:divBdr>
            </w:div>
            <w:div w:id="1616213553">
              <w:marLeft w:val="0"/>
              <w:marRight w:val="0"/>
              <w:marTop w:val="0"/>
              <w:marBottom w:val="0"/>
              <w:divBdr>
                <w:top w:val="none" w:sz="0" w:space="0" w:color="auto"/>
                <w:left w:val="none" w:sz="0" w:space="0" w:color="auto"/>
                <w:bottom w:val="none" w:sz="0" w:space="0" w:color="auto"/>
                <w:right w:val="none" w:sz="0" w:space="0" w:color="auto"/>
              </w:divBdr>
            </w:div>
            <w:div w:id="1501264378">
              <w:marLeft w:val="0"/>
              <w:marRight w:val="0"/>
              <w:marTop w:val="0"/>
              <w:marBottom w:val="0"/>
              <w:divBdr>
                <w:top w:val="none" w:sz="0" w:space="0" w:color="auto"/>
                <w:left w:val="none" w:sz="0" w:space="0" w:color="auto"/>
                <w:bottom w:val="none" w:sz="0" w:space="0" w:color="auto"/>
                <w:right w:val="none" w:sz="0" w:space="0" w:color="auto"/>
              </w:divBdr>
            </w:div>
            <w:div w:id="703363181">
              <w:marLeft w:val="0"/>
              <w:marRight w:val="0"/>
              <w:marTop w:val="0"/>
              <w:marBottom w:val="0"/>
              <w:divBdr>
                <w:top w:val="none" w:sz="0" w:space="0" w:color="auto"/>
                <w:left w:val="none" w:sz="0" w:space="0" w:color="auto"/>
                <w:bottom w:val="none" w:sz="0" w:space="0" w:color="auto"/>
                <w:right w:val="none" w:sz="0" w:space="0" w:color="auto"/>
              </w:divBdr>
            </w:div>
            <w:div w:id="423889427">
              <w:marLeft w:val="0"/>
              <w:marRight w:val="0"/>
              <w:marTop w:val="0"/>
              <w:marBottom w:val="0"/>
              <w:divBdr>
                <w:top w:val="none" w:sz="0" w:space="0" w:color="auto"/>
                <w:left w:val="none" w:sz="0" w:space="0" w:color="auto"/>
                <w:bottom w:val="none" w:sz="0" w:space="0" w:color="auto"/>
                <w:right w:val="none" w:sz="0" w:space="0" w:color="auto"/>
              </w:divBdr>
            </w:div>
            <w:div w:id="43532032">
              <w:marLeft w:val="0"/>
              <w:marRight w:val="0"/>
              <w:marTop w:val="0"/>
              <w:marBottom w:val="0"/>
              <w:divBdr>
                <w:top w:val="none" w:sz="0" w:space="0" w:color="auto"/>
                <w:left w:val="none" w:sz="0" w:space="0" w:color="auto"/>
                <w:bottom w:val="none" w:sz="0" w:space="0" w:color="auto"/>
                <w:right w:val="none" w:sz="0" w:space="0" w:color="auto"/>
              </w:divBdr>
            </w:div>
            <w:div w:id="1926912059">
              <w:marLeft w:val="0"/>
              <w:marRight w:val="0"/>
              <w:marTop w:val="0"/>
              <w:marBottom w:val="0"/>
              <w:divBdr>
                <w:top w:val="none" w:sz="0" w:space="0" w:color="auto"/>
                <w:left w:val="none" w:sz="0" w:space="0" w:color="auto"/>
                <w:bottom w:val="none" w:sz="0" w:space="0" w:color="auto"/>
                <w:right w:val="none" w:sz="0" w:space="0" w:color="auto"/>
              </w:divBdr>
            </w:div>
            <w:div w:id="1598170798">
              <w:marLeft w:val="0"/>
              <w:marRight w:val="0"/>
              <w:marTop w:val="0"/>
              <w:marBottom w:val="0"/>
              <w:divBdr>
                <w:top w:val="none" w:sz="0" w:space="0" w:color="auto"/>
                <w:left w:val="none" w:sz="0" w:space="0" w:color="auto"/>
                <w:bottom w:val="none" w:sz="0" w:space="0" w:color="auto"/>
                <w:right w:val="none" w:sz="0" w:space="0" w:color="auto"/>
              </w:divBdr>
            </w:div>
            <w:div w:id="1746488708">
              <w:marLeft w:val="0"/>
              <w:marRight w:val="0"/>
              <w:marTop w:val="0"/>
              <w:marBottom w:val="0"/>
              <w:divBdr>
                <w:top w:val="none" w:sz="0" w:space="0" w:color="auto"/>
                <w:left w:val="none" w:sz="0" w:space="0" w:color="auto"/>
                <w:bottom w:val="none" w:sz="0" w:space="0" w:color="auto"/>
                <w:right w:val="none" w:sz="0" w:space="0" w:color="auto"/>
              </w:divBdr>
            </w:div>
            <w:div w:id="1542785718">
              <w:marLeft w:val="0"/>
              <w:marRight w:val="0"/>
              <w:marTop w:val="0"/>
              <w:marBottom w:val="0"/>
              <w:divBdr>
                <w:top w:val="none" w:sz="0" w:space="0" w:color="auto"/>
                <w:left w:val="none" w:sz="0" w:space="0" w:color="auto"/>
                <w:bottom w:val="none" w:sz="0" w:space="0" w:color="auto"/>
                <w:right w:val="none" w:sz="0" w:space="0" w:color="auto"/>
              </w:divBdr>
            </w:div>
            <w:div w:id="21369988">
              <w:marLeft w:val="0"/>
              <w:marRight w:val="0"/>
              <w:marTop w:val="0"/>
              <w:marBottom w:val="0"/>
              <w:divBdr>
                <w:top w:val="none" w:sz="0" w:space="0" w:color="auto"/>
                <w:left w:val="none" w:sz="0" w:space="0" w:color="auto"/>
                <w:bottom w:val="none" w:sz="0" w:space="0" w:color="auto"/>
                <w:right w:val="none" w:sz="0" w:space="0" w:color="auto"/>
              </w:divBdr>
            </w:div>
            <w:div w:id="380439853">
              <w:marLeft w:val="0"/>
              <w:marRight w:val="0"/>
              <w:marTop w:val="0"/>
              <w:marBottom w:val="0"/>
              <w:divBdr>
                <w:top w:val="none" w:sz="0" w:space="0" w:color="auto"/>
                <w:left w:val="none" w:sz="0" w:space="0" w:color="auto"/>
                <w:bottom w:val="none" w:sz="0" w:space="0" w:color="auto"/>
                <w:right w:val="none" w:sz="0" w:space="0" w:color="auto"/>
              </w:divBdr>
            </w:div>
            <w:div w:id="302740179">
              <w:marLeft w:val="0"/>
              <w:marRight w:val="0"/>
              <w:marTop w:val="0"/>
              <w:marBottom w:val="0"/>
              <w:divBdr>
                <w:top w:val="none" w:sz="0" w:space="0" w:color="auto"/>
                <w:left w:val="none" w:sz="0" w:space="0" w:color="auto"/>
                <w:bottom w:val="none" w:sz="0" w:space="0" w:color="auto"/>
                <w:right w:val="none" w:sz="0" w:space="0" w:color="auto"/>
              </w:divBdr>
            </w:div>
            <w:div w:id="1050301161">
              <w:marLeft w:val="0"/>
              <w:marRight w:val="0"/>
              <w:marTop w:val="0"/>
              <w:marBottom w:val="0"/>
              <w:divBdr>
                <w:top w:val="none" w:sz="0" w:space="0" w:color="auto"/>
                <w:left w:val="none" w:sz="0" w:space="0" w:color="auto"/>
                <w:bottom w:val="none" w:sz="0" w:space="0" w:color="auto"/>
                <w:right w:val="none" w:sz="0" w:space="0" w:color="auto"/>
              </w:divBdr>
            </w:div>
            <w:div w:id="1418213623">
              <w:marLeft w:val="0"/>
              <w:marRight w:val="0"/>
              <w:marTop w:val="0"/>
              <w:marBottom w:val="0"/>
              <w:divBdr>
                <w:top w:val="none" w:sz="0" w:space="0" w:color="auto"/>
                <w:left w:val="none" w:sz="0" w:space="0" w:color="auto"/>
                <w:bottom w:val="none" w:sz="0" w:space="0" w:color="auto"/>
                <w:right w:val="none" w:sz="0" w:space="0" w:color="auto"/>
              </w:divBdr>
            </w:div>
            <w:div w:id="1776096715">
              <w:marLeft w:val="0"/>
              <w:marRight w:val="0"/>
              <w:marTop w:val="0"/>
              <w:marBottom w:val="0"/>
              <w:divBdr>
                <w:top w:val="none" w:sz="0" w:space="0" w:color="auto"/>
                <w:left w:val="none" w:sz="0" w:space="0" w:color="auto"/>
                <w:bottom w:val="none" w:sz="0" w:space="0" w:color="auto"/>
                <w:right w:val="none" w:sz="0" w:space="0" w:color="auto"/>
              </w:divBdr>
            </w:div>
            <w:div w:id="738017160">
              <w:marLeft w:val="0"/>
              <w:marRight w:val="0"/>
              <w:marTop w:val="0"/>
              <w:marBottom w:val="0"/>
              <w:divBdr>
                <w:top w:val="none" w:sz="0" w:space="0" w:color="auto"/>
                <w:left w:val="none" w:sz="0" w:space="0" w:color="auto"/>
                <w:bottom w:val="none" w:sz="0" w:space="0" w:color="auto"/>
                <w:right w:val="none" w:sz="0" w:space="0" w:color="auto"/>
              </w:divBdr>
            </w:div>
            <w:div w:id="1765222447">
              <w:marLeft w:val="0"/>
              <w:marRight w:val="0"/>
              <w:marTop w:val="0"/>
              <w:marBottom w:val="0"/>
              <w:divBdr>
                <w:top w:val="none" w:sz="0" w:space="0" w:color="auto"/>
                <w:left w:val="none" w:sz="0" w:space="0" w:color="auto"/>
                <w:bottom w:val="none" w:sz="0" w:space="0" w:color="auto"/>
                <w:right w:val="none" w:sz="0" w:space="0" w:color="auto"/>
              </w:divBdr>
            </w:div>
            <w:div w:id="648436713">
              <w:marLeft w:val="0"/>
              <w:marRight w:val="0"/>
              <w:marTop w:val="0"/>
              <w:marBottom w:val="0"/>
              <w:divBdr>
                <w:top w:val="none" w:sz="0" w:space="0" w:color="auto"/>
                <w:left w:val="none" w:sz="0" w:space="0" w:color="auto"/>
                <w:bottom w:val="none" w:sz="0" w:space="0" w:color="auto"/>
                <w:right w:val="none" w:sz="0" w:space="0" w:color="auto"/>
              </w:divBdr>
            </w:div>
            <w:div w:id="802885494">
              <w:marLeft w:val="0"/>
              <w:marRight w:val="0"/>
              <w:marTop w:val="0"/>
              <w:marBottom w:val="0"/>
              <w:divBdr>
                <w:top w:val="none" w:sz="0" w:space="0" w:color="auto"/>
                <w:left w:val="none" w:sz="0" w:space="0" w:color="auto"/>
                <w:bottom w:val="none" w:sz="0" w:space="0" w:color="auto"/>
                <w:right w:val="none" w:sz="0" w:space="0" w:color="auto"/>
              </w:divBdr>
            </w:div>
            <w:div w:id="493843465">
              <w:marLeft w:val="0"/>
              <w:marRight w:val="0"/>
              <w:marTop w:val="0"/>
              <w:marBottom w:val="0"/>
              <w:divBdr>
                <w:top w:val="none" w:sz="0" w:space="0" w:color="auto"/>
                <w:left w:val="none" w:sz="0" w:space="0" w:color="auto"/>
                <w:bottom w:val="none" w:sz="0" w:space="0" w:color="auto"/>
                <w:right w:val="none" w:sz="0" w:space="0" w:color="auto"/>
              </w:divBdr>
            </w:div>
            <w:div w:id="379594625">
              <w:marLeft w:val="0"/>
              <w:marRight w:val="0"/>
              <w:marTop w:val="0"/>
              <w:marBottom w:val="0"/>
              <w:divBdr>
                <w:top w:val="none" w:sz="0" w:space="0" w:color="auto"/>
                <w:left w:val="none" w:sz="0" w:space="0" w:color="auto"/>
                <w:bottom w:val="none" w:sz="0" w:space="0" w:color="auto"/>
                <w:right w:val="none" w:sz="0" w:space="0" w:color="auto"/>
              </w:divBdr>
            </w:div>
            <w:div w:id="69229804">
              <w:marLeft w:val="0"/>
              <w:marRight w:val="0"/>
              <w:marTop w:val="0"/>
              <w:marBottom w:val="0"/>
              <w:divBdr>
                <w:top w:val="none" w:sz="0" w:space="0" w:color="auto"/>
                <w:left w:val="none" w:sz="0" w:space="0" w:color="auto"/>
                <w:bottom w:val="none" w:sz="0" w:space="0" w:color="auto"/>
                <w:right w:val="none" w:sz="0" w:space="0" w:color="auto"/>
              </w:divBdr>
            </w:div>
            <w:div w:id="1751001425">
              <w:marLeft w:val="0"/>
              <w:marRight w:val="0"/>
              <w:marTop w:val="0"/>
              <w:marBottom w:val="0"/>
              <w:divBdr>
                <w:top w:val="none" w:sz="0" w:space="0" w:color="auto"/>
                <w:left w:val="none" w:sz="0" w:space="0" w:color="auto"/>
                <w:bottom w:val="none" w:sz="0" w:space="0" w:color="auto"/>
                <w:right w:val="none" w:sz="0" w:space="0" w:color="auto"/>
              </w:divBdr>
            </w:div>
            <w:div w:id="328365815">
              <w:marLeft w:val="0"/>
              <w:marRight w:val="0"/>
              <w:marTop w:val="0"/>
              <w:marBottom w:val="0"/>
              <w:divBdr>
                <w:top w:val="none" w:sz="0" w:space="0" w:color="auto"/>
                <w:left w:val="none" w:sz="0" w:space="0" w:color="auto"/>
                <w:bottom w:val="none" w:sz="0" w:space="0" w:color="auto"/>
                <w:right w:val="none" w:sz="0" w:space="0" w:color="auto"/>
              </w:divBdr>
            </w:div>
            <w:div w:id="329911759">
              <w:marLeft w:val="0"/>
              <w:marRight w:val="0"/>
              <w:marTop w:val="0"/>
              <w:marBottom w:val="0"/>
              <w:divBdr>
                <w:top w:val="none" w:sz="0" w:space="0" w:color="auto"/>
                <w:left w:val="none" w:sz="0" w:space="0" w:color="auto"/>
                <w:bottom w:val="none" w:sz="0" w:space="0" w:color="auto"/>
                <w:right w:val="none" w:sz="0" w:space="0" w:color="auto"/>
              </w:divBdr>
            </w:div>
            <w:div w:id="1045253898">
              <w:marLeft w:val="0"/>
              <w:marRight w:val="0"/>
              <w:marTop w:val="0"/>
              <w:marBottom w:val="0"/>
              <w:divBdr>
                <w:top w:val="none" w:sz="0" w:space="0" w:color="auto"/>
                <w:left w:val="none" w:sz="0" w:space="0" w:color="auto"/>
                <w:bottom w:val="none" w:sz="0" w:space="0" w:color="auto"/>
                <w:right w:val="none" w:sz="0" w:space="0" w:color="auto"/>
              </w:divBdr>
            </w:div>
            <w:div w:id="1148353419">
              <w:marLeft w:val="0"/>
              <w:marRight w:val="0"/>
              <w:marTop w:val="0"/>
              <w:marBottom w:val="0"/>
              <w:divBdr>
                <w:top w:val="none" w:sz="0" w:space="0" w:color="auto"/>
                <w:left w:val="none" w:sz="0" w:space="0" w:color="auto"/>
                <w:bottom w:val="none" w:sz="0" w:space="0" w:color="auto"/>
                <w:right w:val="none" w:sz="0" w:space="0" w:color="auto"/>
              </w:divBdr>
            </w:div>
            <w:div w:id="788203731">
              <w:marLeft w:val="0"/>
              <w:marRight w:val="0"/>
              <w:marTop w:val="0"/>
              <w:marBottom w:val="0"/>
              <w:divBdr>
                <w:top w:val="none" w:sz="0" w:space="0" w:color="auto"/>
                <w:left w:val="none" w:sz="0" w:space="0" w:color="auto"/>
                <w:bottom w:val="none" w:sz="0" w:space="0" w:color="auto"/>
                <w:right w:val="none" w:sz="0" w:space="0" w:color="auto"/>
              </w:divBdr>
            </w:div>
            <w:div w:id="423767214">
              <w:marLeft w:val="0"/>
              <w:marRight w:val="0"/>
              <w:marTop w:val="0"/>
              <w:marBottom w:val="0"/>
              <w:divBdr>
                <w:top w:val="none" w:sz="0" w:space="0" w:color="auto"/>
                <w:left w:val="none" w:sz="0" w:space="0" w:color="auto"/>
                <w:bottom w:val="none" w:sz="0" w:space="0" w:color="auto"/>
                <w:right w:val="none" w:sz="0" w:space="0" w:color="auto"/>
              </w:divBdr>
            </w:div>
            <w:div w:id="857426186">
              <w:marLeft w:val="0"/>
              <w:marRight w:val="0"/>
              <w:marTop w:val="0"/>
              <w:marBottom w:val="0"/>
              <w:divBdr>
                <w:top w:val="none" w:sz="0" w:space="0" w:color="auto"/>
                <w:left w:val="none" w:sz="0" w:space="0" w:color="auto"/>
                <w:bottom w:val="none" w:sz="0" w:space="0" w:color="auto"/>
                <w:right w:val="none" w:sz="0" w:space="0" w:color="auto"/>
              </w:divBdr>
            </w:div>
            <w:div w:id="281618702">
              <w:marLeft w:val="0"/>
              <w:marRight w:val="0"/>
              <w:marTop w:val="0"/>
              <w:marBottom w:val="0"/>
              <w:divBdr>
                <w:top w:val="none" w:sz="0" w:space="0" w:color="auto"/>
                <w:left w:val="none" w:sz="0" w:space="0" w:color="auto"/>
                <w:bottom w:val="none" w:sz="0" w:space="0" w:color="auto"/>
                <w:right w:val="none" w:sz="0" w:space="0" w:color="auto"/>
              </w:divBdr>
            </w:div>
            <w:div w:id="286552750">
              <w:marLeft w:val="0"/>
              <w:marRight w:val="0"/>
              <w:marTop w:val="0"/>
              <w:marBottom w:val="0"/>
              <w:divBdr>
                <w:top w:val="none" w:sz="0" w:space="0" w:color="auto"/>
                <w:left w:val="none" w:sz="0" w:space="0" w:color="auto"/>
                <w:bottom w:val="none" w:sz="0" w:space="0" w:color="auto"/>
                <w:right w:val="none" w:sz="0" w:space="0" w:color="auto"/>
              </w:divBdr>
            </w:div>
            <w:div w:id="899512055">
              <w:marLeft w:val="0"/>
              <w:marRight w:val="0"/>
              <w:marTop w:val="0"/>
              <w:marBottom w:val="0"/>
              <w:divBdr>
                <w:top w:val="none" w:sz="0" w:space="0" w:color="auto"/>
                <w:left w:val="none" w:sz="0" w:space="0" w:color="auto"/>
                <w:bottom w:val="none" w:sz="0" w:space="0" w:color="auto"/>
                <w:right w:val="none" w:sz="0" w:space="0" w:color="auto"/>
              </w:divBdr>
            </w:div>
            <w:div w:id="406269766">
              <w:marLeft w:val="0"/>
              <w:marRight w:val="0"/>
              <w:marTop w:val="0"/>
              <w:marBottom w:val="0"/>
              <w:divBdr>
                <w:top w:val="none" w:sz="0" w:space="0" w:color="auto"/>
                <w:left w:val="none" w:sz="0" w:space="0" w:color="auto"/>
                <w:bottom w:val="none" w:sz="0" w:space="0" w:color="auto"/>
                <w:right w:val="none" w:sz="0" w:space="0" w:color="auto"/>
              </w:divBdr>
            </w:div>
            <w:div w:id="866334997">
              <w:marLeft w:val="0"/>
              <w:marRight w:val="0"/>
              <w:marTop w:val="0"/>
              <w:marBottom w:val="0"/>
              <w:divBdr>
                <w:top w:val="none" w:sz="0" w:space="0" w:color="auto"/>
                <w:left w:val="none" w:sz="0" w:space="0" w:color="auto"/>
                <w:bottom w:val="none" w:sz="0" w:space="0" w:color="auto"/>
                <w:right w:val="none" w:sz="0" w:space="0" w:color="auto"/>
              </w:divBdr>
            </w:div>
            <w:div w:id="1960331393">
              <w:marLeft w:val="0"/>
              <w:marRight w:val="0"/>
              <w:marTop w:val="0"/>
              <w:marBottom w:val="0"/>
              <w:divBdr>
                <w:top w:val="none" w:sz="0" w:space="0" w:color="auto"/>
                <w:left w:val="none" w:sz="0" w:space="0" w:color="auto"/>
                <w:bottom w:val="none" w:sz="0" w:space="0" w:color="auto"/>
                <w:right w:val="none" w:sz="0" w:space="0" w:color="auto"/>
              </w:divBdr>
            </w:div>
            <w:div w:id="347758925">
              <w:marLeft w:val="0"/>
              <w:marRight w:val="0"/>
              <w:marTop w:val="0"/>
              <w:marBottom w:val="0"/>
              <w:divBdr>
                <w:top w:val="none" w:sz="0" w:space="0" w:color="auto"/>
                <w:left w:val="none" w:sz="0" w:space="0" w:color="auto"/>
                <w:bottom w:val="none" w:sz="0" w:space="0" w:color="auto"/>
                <w:right w:val="none" w:sz="0" w:space="0" w:color="auto"/>
              </w:divBdr>
            </w:div>
            <w:div w:id="1621840217">
              <w:marLeft w:val="0"/>
              <w:marRight w:val="0"/>
              <w:marTop w:val="0"/>
              <w:marBottom w:val="0"/>
              <w:divBdr>
                <w:top w:val="none" w:sz="0" w:space="0" w:color="auto"/>
                <w:left w:val="none" w:sz="0" w:space="0" w:color="auto"/>
                <w:bottom w:val="none" w:sz="0" w:space="0" w:color="auto"/>
                <w:right w:val="none" w:sz="0" w:space="0" w:color="auto"/>
              </w:divBdr>
            </w:div>
            <w:div w:id="1805999292">
              <w:marLeft w:val="0"/>
              <w:marRight w:val="0"/>
              <w:marTop w:val="0"/>
              <w:marBottom w:val="0"/>
              <w:divBdr>
                <w:top w:val="none" w:sz="0" w:space="0" w:color="auto"/>
                <w:left w:val="none" w:sz="0" w:space="0" w:color="auto"/>
                <w:bottom w:val="none" w:sz="0" w:space="0" w:color="auto"/>
                <w:right w:val="none" w:sz="0" w:space="0" w:color="auto"/>
              </w:divBdr>
            </w:div>
            <w:div w:id="878011572">
              <w:marLeft w:val="0"/>
              <w:marRight w:val="0"/>
              <w:marTop w:val="0"/>
              <w:marBottom w:val="0"/>
              <w:divBdr>
                <w:top w:val="none" w:sz="0" w:space="0" w:color="auto"/>
                <w:left w:val="none" w:sz="0" w:space="0" w:color="auto"/>
                <w:bottom w:val="none" w:sz="0" w:space="0" w:color="auto"/>
                <w:right w:val="none" w:sz="0" w:space="0" w:color="auto"/>
              </w:divBdr>
            </w:div>
            <w:div w:id="1963028923">
              <w:marLeft w:val="0"/>
              <w:marRight w:val="0"/>
              <w:marTop w:val="0"/>
              <w:marBottom w:val="0"/>
              <w:divBdr>
                <w:top w:val="none" w:sz="0" w:space="0" w:color="auto"/>
                <w:left w:val="none" w:sz="0" w:space="0" w:color="auto"/>
                <w:bottom w:val="none" w:sz="0" w:space="0" w:color="auto"/>
                <w:right w:val="none" w:sz="0" w:space="0" w:color="auto"/>
              </w:divBdr>
            </w:div>
            <w:div w:id="728455880">
              <w:marLeft w:val="0"/>
              <w:marRight w:val="0"/>
              <w:marTop w:val="0"/>
              <w:marBottom w:val="0"/>
              <w:divBdr>
                <w:top w:val="none" w:sz="0" w:space="0" w:color="auto"/>
                <w:left w:val="none" w:sz="0" w:space="0" w:color="auto"/>
                <w:bottom w:val="none" w:sz="0" w:space="0" w:color="auto"/>
                <w:right w:val="none" w:sz="0" w:space="0" w:color="auto"/>
              </w:divBdr>
            </w:div>
            <w:div w:id="1503231436">
              <w:marLeft w:val="0"/>
              <w:marRight w:val="0"/>
              <w:marTop w:val="0"/>
              <w:marBottom w:val="0"/>
              <w:divBdr>
                <w:top w:val="none" w:sz="0" w:space="0" w:color="auto"/>
                <w:left w:val="none" w:sz="0" w:space="0" w:color="auto"/>
                <w:bottom w:val="none" w:sz="0" w:space="0" w:color="auto"/>
                <w:right w:val="none" w:sz="0" w:space="0" w:color="auto"/>
              </w:divBdr>
            </w:div>
            <w:div w:id="708072124">
              <w:marLeft w:val="0"/>
              <w:marRight w:val="0"/>
              <w:marTop w:val="0"/>
              <w:marBottom w:val="0"/>
              <w:divBdr>
                <w:top w:val="none" w:sz="0" w:space="0" w:color="auto"/>
                <w:left w:val="none" w:sz="0" w:space="0" w:color="auto"/>
                <w:bottom w:val="none" w:sz="0" w:space="0" w:color="auto"/>
                <w:right w:val="none" w:sz="0" w:space="0" w:color="auto"/>
              </w:divBdr>
            </w:div>
            <w:div w:id="600333842">
              <w:marLeft w:val="0"/>
              <w:marRight w:val="0"/>
              <w:marTop w:val="0"/>
              <w:marBottom w:val="0"/>
              <w:divBdr>
                <w:top w:val="none" w:sz="0" w:space="0" w:color="auto"/>
                <w:left w:val="none" w:sz="0" w:space="0" w:color="auto"/>
                <w:bottom w:val="none" w:sz="0" w:space="0" w:color="auto"/>
                <w:right w:val="none" w:sz="0" w:space="0" w:color="auto"/>
              </w:divBdr>
            </w:div>
            <w:div w:id="45842018">
              <w:marLeft w:val="0"/>
              <w:marRight w:val="0"/>
              <w:marTop w:val="0"/>
              <w:marBottom w:val="0"/>
              <w:divBdr>
                <w:top w:val="none" w:sz="0" w:space="0" w:color="auto"/>
                <w:left w:val="none" w:sz="0" w:space="0" w:color="auto"/>
                <w:bottom w:val="none" w:sz="0" w:space="0" w:color="auto"/>
                <w:right w:val="none" w:sz="0" w:space="0" w:color="auto"/>
              </w:divBdr>
            </w:div>
            <w:div w:id="560866026">
              <w:marLeft w:val="0"/>
              <w:marRight w:val="0"/>
              <w:marTop w:val="0"/>
              <w:marBottom w:val="0"/>
              <w:divBdr>
                <w:top w:val="none" w:sz="0" w:space="0" w:color="auto"/>
                <w:left w:val="none" w:sz="0" w:space="0" w:color="auto"/>
                <w:bottom w:val="none" w:sz="0" w:space="0" w:color="auto"/>
                <w:right w:val="none" w:sz="0" w:space="0" w:color="auto"/>
              </w:divBdr>
            </w:div>
            <w:div w:id="106586044">
              <w:marLeft w:val="0"/>
              <w:marRight w:val="0"/>
              <w:marTop w:val="0"/>
              <w:marBottom w:val="0"/>
              <w:divBdr>
                <w:top w:val="none" w:sz="0" w:space="0" w:color="auto"/>
                <w:left w:val="none" w:sz="0" w:space="0" w:color="auto"/>
                <w:bottom w:val="none" w:sz="0" w:space="0" w:color="auto"/>
                <w:right w:val="none" w:sz="0" w:space="0" w:color="auto"/>
              </w:divBdr>
            </w:div>
            <w:div w:id="1484739077">
              <w:marLeft w:val="0"/>
              <w:marRight w:val="0"/>
              <w:marTop w:val="0"/>
              <w:marBottom w:val="0"/>
              <w:divBdr>
                <w:top w:val="none" w:sz="0" w:space="0" w:color="auto"/>
                <w:left w:val="none" w:sz="0" w:space="0" w:color="auto"/>
                <w:bottom w:val="none" w:sz="0" w:space="0" w:color="auto"/>
                <w:right w:val="none" w:sz="0" w:space="0" w:color="auto"/>
              </w:divBdr>
            </w:div>
            <w:div w:id="435711874">
              <w:marLeft w:val="0"/>
              <w:marRight w:val="0"/>
              <w:marTop w:val="0"/>
              <w:marBottom w:val="0"/>
              <w:divBdr>
                <w:top w:val="none" w:sz="0" w:space="0" w:color="auto"/>
                <w:left w:val="none" w:sz="0" w:space="0" w:color="auto"/>
                <w:bottom w:val="none" w:sz="0" w:space="0" w:color="auto"/>
                <w:right w:val="none" w:sz="0" w:space="0" w:color="auto"/>
              </w:divBdr>
            </w:div>
            <w:div w:id="1800757064">
              <w:marLeft w:val="0"/>
              <w:marRight w:val="0"/>
              <w:marTop w:val="0"/>
              <w:marBottom w:val="0"/>
              <w:divBdr>
                <w:top w:val="none" w:sz="0" w:space="0" w:color="auto"/>
                <w:left w:val="none" w:sz="0" w:space="0" w:color="auto"/>
                <w:bottom w:val="none" w:sz="0" w:space="0" w:color="auto"/>
                <w:right w:val="none" w:sz="0" w:space="0" w:color="auto"/>
              </w:divBdr>
            </w:div>
            <w:div w:id="2101831296">
              <w:marLeft w:val="0"/>
              <w:marRight w:val="0"/>
              <w:marTop w:val="0"/>
              <w:marBottom w:val="0"/>
              <w:divBdr>
                <w:top w:val="none" w:sz="0" w:space="0" w:color="auto"/>
                <w:left w:val="none" w:sz="0" w:space="0" w:color="auto"/>
                <w:bottom w:val="none" w:sz="0" w:space="0" w:color="auto"/>
                <w:right w:val="none" w:sz="0" w:space="0" w:color="auto"/>
              </w:divBdr>
            </w:div>
            <w:div w:id="1967655452">
              <w:marLeft w:val="0"/>
              <w:marRight w:val="0"/>
              <w:marTop w:val="0"/>
              <w:marBottom w:val="0"/>
              <w:divBdr>
                <w:top w:val="none" w:sz="0" w:space="0" w:color="auto"/>
                <w:left w:val="none" w:sz="0" w:space="0" w:color="auto"/>
                <w:bottom w:val="none" w:sz="0" w:space="0" w:color="auto"/>
                <w:right w:val="none" w:sz="0" w:space="0" w:color="auto"/>
              </w:divBdr>
            </w:div>
            <w:div w:id="1832018048">
              <w:marLeft w:val="0"/>
              <w:marRight w:val="0"/>
              <w:marTop w:val="0"/>
              <w:marBottom w:val="0"/>
              <w:divBdr>
                <w:top w:val="none" w:sz="0" w:space="0" w:color="auto"/>
                <w:left w:val="none" w:sz="0" w:space="0" w:color="auto"/>
                <w:bottom w:val="none" w:sz="0" w:space="0" w:color="auto"/>
                <w:right w:val="none" w:sz="0" w:space="0" w:color="auto"/>
              </w:divBdr>
            </w:div>
            <w:div w:id="904267761">
              <w:marLeft w:val="0"/>
              <w:marRight w:val="0"/>
              <w:marTop w:val="0"/>
              <w:marBottom w:val="0"/>
              <w:divBdr>
                <w:top w:val="none" w:sz="0" w:space="0" w:color="auto"/>
                <w:left w:val="none" w:sz="0" w:space="0" w:color="auto"/>
                <w:bottom w:val="none" w:sz="0" w:space="0" w:color="auto"/>
                <w:right w:val="none" w:sz="0" w:space="0" w:color="auto"/>
              </w:divBdr>
            </w:div>
            <w:div w:id="1061443313">
              <w:marLeft w:val="0"/>
              <w:marRight w:val="0"/>
              <w:marTop w:val="0"/>
              <w:marBottom w:val="0"/>
              <w:divBdr>
                <w:top w:val="none" w:sz="0" w:space="0" w:color="auto"/>
                <w:left w:val="none" w:sz="0" w:space="0" w:color="auto"/>
                <w:bottom w:val="none" w:sz="0" w:space="0" w:color="auto"/>
                <w:right w:val="none" w:sz="0" w:space="0" w:color="auto"/>
              </w:divBdr>
            </w:div>
            <w:div w:id="1931547028">
              <w:marLeft w:val="0"/>
              <w:marRight w:val="0"/>
              <w:marTop w:val="0"/>
              <w:marBottom w:val="0"/>
              <w:divBdr>
                <w:top w:val="none" w:sz="0" w:space="0" w:color="auto"/>
                <w:left w:val="none" w:sz="0" w:space="0" w:color="auto"/>
                <w:bottom w:val="none" w:sz="0" w:space="0" w:color="auto"/>
                <w:right w:val="none" w:sz="0" w:space="0" w:color="auto"/>
              </w:divBdr>
            </w:div>
            <w:div w:id="1496531570">
              <w:marLeft w:val="0"/>
              <w:marRight w:val="0"/>
              <w:marTop w:val="0"/>
              <w:marBottom w:val="0"/>
              <w:divBdr>
                <w:top w:val="none" w:sz="0" w:space="0" w:color="auto"/>
                <w:left w:val="none" w:sz="0" w:space="0" w:color="auto"/>
                <w:bottom w:val="none" w:sz="0" w:space="0" w:color="auto"/>
                <w:right w:val="none" w:sz="0" w:space="0" w:color="auto"/>
              </w:divBdr>
            </w:div>
            <w:div w:id="513571341">
              <w:marLeft w:val="0"/>
              <w:marRight w:val="0"/>
              <w:marTop w:val="0"/>
              <w:marBottom w:val="0"/>
              <w:divBdr>
                <w:top w:val="none" w:sz="0" w:space="0" w:color="auto"/>
                <w:left w:val="none" w:sz="0" w:space="0" w:color="auto"/>
                <w:bottom w:val="none" w:sz="0" w:space="0" w:color="auto"/>
                <w:right w:val="none" w:sz="0" w:space="0" w:color="auto"/>
              </w:divBdr>
            </w:div>
            <w:div w:id="1712345166">
              <w:marLeft w:val="0"/>
              <w:marRight w:val="0"/>
              <w:marTop w:val="0"/>
              <w:marBottom w:val="0"/>
              <w:divBdr>
                <w:top w:val="none" w:sz="0" w:space="0" w:color="auto"/>
                <w:left w:val="none" w:sz="0" w:space="0" w:color="auto"/>
                <w:bottom w:val="none" w:sz="0" w:space="0" w:color="auto"/>
                <w:right w:val="none" w:sz="0" w:space="0" w:color="auto"/>
              </w:divBdr>
            </w:div>
            <w:div w:id="1415081693">
              <w:marLeft w:val="0"/>
              <w:marRight w:val="0"/>
              <w:marTop w:val="0"/>
              <w:marBottom w:val="0"/>
              <w:divBdr>
                <w:top w:val="none" w:sz="0" w:space="0" w:color="auto"/>
                <w:left w:val="none" w:sz="0" w:space="0" w:color="auto"/>
                <w:bottom w:val="none" w:sz="0" w:space="0" w:color="auto"/>
                <w:right w:val="none" w:sz="0" w:space="0" w:color="auto"/>
              </w:divBdr>
            </w:div>
            <w:div w:id="970941516">
              <w:marLeft w:val="0"/>
              <w:marRight w:val="0"/>
              <w:marTop w:val="0"/>
              <w:marBottom w:val="0"/>
              <w:divBdr>
                <w:top w:val="none" w:sz="0" w:space="0" w:color="auto"/>
                <w:left w:val="none" w:sz="0" w:space="0" w:color="auto"/>
                <w:bottom w:val="none" w:sz="0" w:space="0" w:color="auto"/>
                <w:right w:val="none" w:sz="0" w:space="0" w:color="auto"/>
              </w:divBdr>
            </w:div>
            <w:div w:id="1787919213">
              <w:marLeft w:val="0"/>
              <w:marRight w:val="0"/>
              <w:marTop w:val="0"/>
              <w:marBottom w:val="0"/>
              <w:divBdr>
                <w:top w:val="none" w:sz="0" w:space="0" w:color="auto"/>
                <w:left w:val="none" w:sz="0" w:space="0" w:color="auto"/>
                <w:bottom w:val="none" w:sz="0" w:space="0" w:color="auto"/>
                <w:right w:val="none" w:sz="0" w:space="0" w:color="auto"/>
              </w:divBdr>
            </w:div>
            <w:div w:id="878737247">
              <w:marLeft w:val="0"/>
              <w:marRight w:val="0"/>
              <w:marTop w:val="0"/>
              <w:marBottom w:val="0"/>
              <w:divBdr>
                <w:top w:val="none" w:sz="0" w:space="0" w:color="auto"/>
                <w:left w:val="none" w:sz="0" w:space="0" w:color="auto"/>
                <w:bottom w:val="none" w:sz="0" w:space="0" w:color="auto"/>
                <w:right w:val="none" w:sz="0" w:space="0" w:color="auto"/>
              </w:divBdr>
            </w:div>
            <w:div w:id="885335447">
              <w:marLeft w:val="0"/>
              <w:marRight w:val="0"/>
              <w:marTop w:val="0"/>
              <w:marBottom w:val="0"/>
              <w:divBdr>
                <w:top w:val="none" w:sz="0" w:space="0" w:color="auto"/>
                <w:left w:val="none" w:sz="0" w:space="0" w:color="auto"/>
                <w:bottom w:val="none" w:sz="0" w:space="0" w:color="auto"/>
                <w:right w:val="none" w:sz="0" w:space="0" w:color="auto"/>
              </w:divBdr>
            </w:div>
            <w:div w:id="569314936">
              <w:marLeft w:val="0"/>
              <w:marRight w:val="0"/>
              <w:marTop w:val="0"/>
              <w:marBottom w:val="0"/>
              <w:divBdr>
                <w:top w:val="none" w:sz="0" w:space="0" w:color="auto"/>
                <w:left w:val="none" w:sz="0" w:space="0" w:color="auto"/>
                <w:bottom w:val="none" w:sz="0" w:space="0" w:color="auto"/>
                <w:right w:val="none" w:sz="0" w:space="0" w:color="auto"/>
              </w:divBdr>
            </w:div>
            <w:div w:id="663627046">
              <w:marLeft w:val="0"/>
              <w:marRight w:val="0"/>
              <w:marTop w:val="0"/>
              <w:marBottom w:val="0"/>
              <w:divBdr>
                <w:top w:val="none" w:sz="0" w:space="0" w:color="auto"/>
                <w:left w:val="none" w:sz="0" w:space="0" w:color="auto"/>
                <w:bottom w:val="none" w:sz="0" w:space="0" w:color="auto"/>
                <w:right w:val="none" w:sz="0" w:space="0" w:color="auto"/>
              </w:divBdr>
            </w:div>
            <w:div w:id="974674323">
              <w:marLeft w:val="0"/>
              <w:marRight w:val="0"/>
              <w:marTop w:val="0"/>
              <w:marBottom w:val="0"/>
              <w:divBdr>
                <w:top w:val="none" w:sz="0" w:space="0" w:color="auto"/>
                <w:left w:val="none" w:sz="0" w:space="0" w:color="auto"/>
                <w:bottom w:val="none" w:sz="0" w:space="0" w:color="auto"/>
                <w:right w:val="none" w:sz="0" w:space="0" w:color="auto"/>
              </w:divBdr>
            </w:div>
            <w:div w:id="1704475921">
              <w:marLeft w:val="0"/>
              <w:marRight w:val="0"/>
              <w:marTop w:val="0"/>
              <w:marBottom w:val="0"/>
              <w:divBdr>
                <w:top w:val="none" w:sz="0" w:space="0" w:color="auto"/>
                <w:left w:val="none" w:sz="0" w:space="0" w:color="auto"/>
                <w:bottom w:val="none" w:sz="0" w:space="0" w:color="auto"/>
                <w:right w:val="none" w:sz="0" w:space="0" w:color="auto"/>
              </w:divBdr>
              <w:divsChild>
                <w:div w:id="1296181233">
                  <w:marLeft w:val="0"/>
                  <w:marRight w:val="0"/>
                  <w:marTop w:val="0"/>
                  <w:marBottom w:val="0"/>
                  <w:divBdr>
                    <w:top w:val="none" w:sz="0" w:space="0" w:color="auto"/>
                    <w:left w:val="none" w:sz="0" w:space="0" w:color="auto"/>
                    <w:bottom w:val="none" w:sz="0" w:space="0" w:color="auto"/>
                    <w:right w:val="none" w:sz="0" w:space="0" w:color="auto"/>
                  </w:divBdr>
                  <w:divsChild>
                    <w:div w:id="1991397359">
                      <w:marLeft w:val="0"/>
                      <w:marRight w:val="0"/>
                      <w:marTop w:val="0"/>
                      <w:marBottom w:val="0"/>
                      <w:divBdr>
                        <w:top w:val="none" w:sz="0" w:space="0" w:color="auto"/>
                        <w:left w:val="none" w:sz="0" w:space="0" w:color="auto"/>
                        <w:bottom w:val="none" w:sz="0" w:space="0" w:color="auto"/>
                        <w:right w:val="none" w:sz="0" w:space="0" w:color="auto"/>
                      </w:divBdr>
                    </w:div>
                    <w:div w:id="795611030">
                      <w:marLeft w:val="240"/>
                      <w:marRight w:val="0"/>
                      <w:marTop w:val="0"/>
                      <w:marBottom w:val="0"/>
                      <w:divBdr>
                        <w:top w:val="none" w:sz="0" w:space="0" w:color="auto"/>
                        <w:left w:val="none" w:sz="0" w:space="0" w:color="auto"/>
                        <w:bottom w:val="none" w:sz="0" w:space="0" w:color="auto"/>
                        <w:right w:val="none" w:sz="0" w:space="0" w:color="auto"/>
                      </w:divBdr>
                    </w:div>
                    <w:div w:id="1990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318">
              <w:marLeft w:val="0"/>
              <w:marRight w:val="0"/>
              <w:marTop w:val="0"/>
              <w:marBottom w:val="0"/>
              <w:divBdr>
                <w:top w:val="none" w:sz="0" w:space="0" w:color="auto"/>
                <w:left w:val="none" w:sz="0" w:space="0" w:color="auto"/>
                <w:bottom w:val="none" w:sz="0" w:space="0" w:color="auto"/>
                <w:right w:val="none" w:sz="0" w:space="0" w:color="auto"/>
              </w:divBdr>
            </w:div>
            <w:div w:id="877857564">
              <w:marLeft w:val="0"/>
              <w:marRight w:val="0"/>
              <w:marTop w:val="0"/>
              <w:marBottom w:val="0"/>
              <w:divBdr>
                <w:top w:val="none" w:sz="0" w:space="0" w:color="auto"/>
                <w:left w:val="none" w:sz="0" w:space="0" w:color="auto"/>
                <w:bottom w:val="none" w:sz="0" w:space="0" w:color="auto"/>
                <w:right w:val="none" w:sz="0" w:space="0" w:color="auto"/>
              </w:divBdr>
            </w:div>
            <w:div w:id="1136071348">
              <w:marLeft w:val="0"/>
              <w:marRight w:val="0"/>
              <w:marTop w:val="0"/>
              <w:marBottom w:val="0"/>
              <w:divBdr>
                <w:top w:val="none" w:sz="0" w:space="0" w:color="auto"/>
                <w:left w:val="none" w:sz="0" w:space="0" w:color="auto"/>
                <w:bottom w:val="none" w:sz="0" w:space="0" w:color="auto"/>
                <w:right w:val="none" w:sz="0" w:space="0" w:color="auto"/>
              </w:divBdr>
            </w:div>
            <w:div w:id="178279272">
              <w:marLeft w:val="0"/>
              <w:marRight w:val="0"/>
              <w:marTop w:val="0"/>
              <w:marBottom w:val="0"/>
              <w:divBdr>
                <w:top w:val="none" w:sz="0" w:space="0" w:color="auto"/>
                <w:left w:val="none" w:sz="0" w:space="0" w:color="auto"/>
                <w:bottom w:val="none" w:sz="0" w:space="0" w:color="auto"/>
                <w:right w:val="none" w:sz="0" w:space="0" w:color="auto"/>
              </w:divBdr>
            </w:div>
            <w:div w:id="1516650614">
              <w:marLeft w:val="0"/>
              <w:marRight w:val="0"/>
              <w:marTop w:val="0"/>
              <w:marBottom w:val="0"/>
              <w:divBdr>
                <w:top w:val="none" w:sz="0" w:space="0" w:color="auto"/>
                <w:left w:val="none" w:sz="0" w:space="0" w:color="auto"/>
                <w:bottom w:val="none" w:sz="0" w:space="0" w:color="auto"/>
                <w:right w:val="none" w:sz="0" w:space="0" w:color="auto"/>
              </w:divBdr>
            </w:div>
            <w:div w:id="313335897">
              <w:marLeft w:val="0"/>
              <w:marRight w:val="0"/>
              <w:marTop w:val="0"/>
              <w:marBottom w:val="0"/>
              <w:divBdr>
                <w:top w:val="none" w:sz="0" w:space="0" w:color="auto"/>
                <w:left w:val="none" w:sz="0" w:space="0" w:color="auto"/>
                <w:bottom w:val="none" w:sz="0" w:space="0" w:color="auto"/>
                <w:right w:val="none" w:sz="0" w:space="0" w:color="auto"/>
              </w:divBdr>
            </w:div>
            <w:div w:id="2137410994">
              <w:marLeft w:val="0"/>
              <w:marRight w:val="0"/>
              <w:marTop w:val="0"/>
              <w:marBottom w:val="0"/>
              <w:divBdr>
                <w:top w:val="none" w:sz="0" w:space="0" w:color="auto"/>
                <w:left w:val="none" w:sz="0" w:space="0" w:color="auto"/>
                <w:bottom w:val="none" w:sz="0" w:space="0" w:color="auto"/>
                <w:right w:val="none" w:sz="0" w:space="0" w:color="auto"/>
              </w:divBdr>
            </w:div>
            <w:div w:id="1033845494">
              <w:marLeft w:val="0"/>
              <w:marRight w:val="0"/>
              <w:marTop w:val="0"/>
              <w:marBottom w:val="0"/>
              <w:divBdr>
                <w:top w:val="none" w:sz="0" w:space="0" w:color="auto"/>
                <w:left w:val="none" w:sz="0" w:space="0" w:color="auto"/>
                <w:bottom w:val="none" w:sz="0" w:space="0" w:color="auto"/>
                <w:right w:val="none" w:sz="0" w:space="0" w:color="auto"/>
              </w:divBdr>
            </w:div>
            <w:div w:id="2013214049">
              <w:marLeft w:val="0"/>
              <w:marRight w:val="0"/>
              <w:marTop w:val="0"/>
              <w:marBottom w:val="0"/>
              <w:divBdr>
                <w:top w:val="none" w:sz="0" w:space="0" w:color="auto"/>
                <w:left w:val="none" w:sz="0" w:space="0" w:color="auto"/>
                <w:bottom w:val="none" w:sz="0" w:space="0" w:color="auto"/>
                <w:right w:val="none" w:sz="0" w:space="0" w:color="auto"/>
              </w:divBdr>
            </w:div>
            <w:div w:id="1587376662">
              <w:marLeft w:val="0"/>
              <w:marRight w:val="0"/>
              <w:marTop w:val="0"/>
              <w:marBottom w:val="0"/>
              <w:divBdr>
                <w:top w:val="none" w:sz="0" w:space="0" w:color="auto"/>
                <w:left w:val="none" w:sz="0" w:space="0" w:color="auto"/>
                <w:bottom w:val="none" w:sz="0" w:space="0" w:color="auto"/>
                <w:right w:val="none" w:sz="0" w:space="0" w:color="auto"/>
              </w:divBdr>
            </w:div>
            <w:div w:id="1648707584">
              <w:marLeft w:val="0"/>
              <w:marRight w:val="0"/>
              <w:marTop w:val="0"/>
              <w:marBottom w:val="0"/>
              <w:divBdr>
                <w:top w:val="none" w:sz="0" w:space="0" w:color="auto"/>
                <w:left w:val="none" w:sz="0" w:space="0" w:color="auto"/>
                <w:bottom w:val="none" w:sz="0" w:space="0" w:color="auto"/>
                <w:right w:val="none" w:sz="0" w:space="0" w:color="auto"/>
              </w:divBdr>
            </w:div>
            <w:div w:id="1143933986">
              <w:marLeft w:val="0"/>
              <w:marRight w:val="0"/>
              <w:marTop w:val="0"/>
              <w:marBottom w:val="0"/>
              <w:divBdr>
                <w:top w:val="none" w:sz="0" w:space="0" w:color="auto"/>
                <w:left w:val="none" w:sz="0" w:space="0" w:color="auto"/>
                <w:bottom w:val="none" w:sz="0" w:space="0" w:color="auto"/>
                <w:right w:val="none" w:sz="0" w:space="0" w:color="auto"/>
              </w:divBdr>
            </w:div>
            <w:div w:id="64887488">
              <w:marLeft w:val="0"/>
              <w:marRight w:val="0"/>
              <w:marTop w:val="0"/>
              <w:marBottom w:val="0"/>
              <w:divBdr>
                <w:top w:val="none" w:sz="0" w:space="0" w:color="auto"/>
                <w:left w:val="none" w:sz="0" w:space="0" w:color="auto"/>
                <w:bottom w:val="none" w:sz="0" w:space="0" w:color="auto"/>
                <w:right w:val="none" w:sz="0" w:space="0" w:color="auto"/>
              </w:divBdr>
            </w:div>
            <w:div w:id="1054546653">
              <w:marLeft w:val="0"/>
              <w:marRight w:val="0"/>
              <w:marTop w:val="0"/>
              <w:marBottom w:val="0"/>
              <w:divBdr>
                <w:top w:val="none" w:sz="0" w:space="0" w:color="auto"/>
                <w:left w:val="none" w:sz="0" w:space="0" w:color="auto"/>
                <w:bottom w:val="none" w:sz="0" w:space="0" w:color="auto"/>
                <w:right w:val="none" w:sz="0" w:space="0" w:color="auto"/>
              </w:divBdr>
            </w:div>
            <w:div w:id="797140090">
              <w:marLeft w:val="0"/>
              <w:marRight w:val="0"/>
              <w:marTop w:val="0"/>
              <w:marBottom w:val="0"/>
              <w:divBdr>
                <w:top w:val="none" w:sz="0" w:space="0" w:color="auto"/>
                <w:left w:val="none" w:sz="0" w:space="0" w:color="auto"/>
                <w:bottom w:val="none" w:sz="0" w:space="0" w:color="auto"/>
                <w:right w:val="none" w:sz="0" w:space="0" w:color="auto"/>
              </w:divBdr>
            </w:div>
            <w:div w:id="1386757939">
              <w:marLeft w:val="0"/>
              <w:marRight w:val="0"/>
              <w:marTop w:val="0"/>
              <w:marBottom w:val="0"/>
              <w:divBdr>
                <w:top w:val="none" w:sz="0" w:space="0" w:color="auto"/>
                <w:left w:val="none" w:sz="0" w:space="0" w:color="auto"/>
                <w:bottom w:val="none" w:sz="0" w:space="0" w:color="auto"/>
                <w:right w:val="none" w:sz="0" w:space="0" w:color="auto"/>
              </w:divBdr>
            </w:div>
            <w:div w:id="825124863">
              <w:marLeft w:val="0"/>
              <w:marRight w:val="0"/>
              <w:marTop w:val="0"/>
              <w:marBottom w:val="0"/>
              <w:divBdr>
                <w:top w:val="none" w:sz="0" w:space="0" w:color="auto"/>
                <w:left w:val="none" w:sz="0" w:space="0" w:color="auto"/>
                <w:bottom w:val="none" w:sz="0" w:space="0" w:color="auto"/>
                <w:right w:val="none" w:sz="0" w:space="0" w:color="auto"/>
              </w:divBdr>
            </w:div>
            <w:div w:id="1173882941">
              <w:marLeft w:val="0"/>
              <w:marRight w:val="0"/>
              <w:marTop w:val="0"/>
              <w:marBottom w:val="0"/>
              <w:divBdr>
                <w:top w:val="none" w:sz="0" w:space="0" w:color="auto"/>
                <w:left w:val="none" w:sz="0" w:space="0" w:color="auto"/>
                <w:bottom w:val="none" w:sz="0" w:space="0" w:color="auto"/>
                <w:right w:val="none" w:sz="0" w:space="0" w:color="auto"/>
              </w:divBdr>
            </w:div>
            <w:div w:id="509368266">
              <w:marLeft w:val="0"/>
              <w:marRight w:val="0"/>
              <w:marTop w:val="0"/>
              <w:marBottom w:val="0"/>
              <w:divBdr>
                <w:top w:val="none" w:sz="0" w:space="0" w:color="auto"/>
                <w:left w:val="none" w:sz="0" w:space="0" w:color="auto"/>
                <w:bottom w:val="none" w:sz="0" w:space="0" w:color="auto"/>
                <w:right w:val="none" w:sz="0" w:space="0" w:color="auto"/>
              </w:divBdr>
            </w:div>
            <w:div w:id="80491838">
              <w:marLeft w:val="0"/>
              <w:marRight w:val="0"/>
              <w:marTop w:val="0"/>
              <w:marBottom w:val="0"/>
              <w:divBdr>
                <w:top w:val="none" w:sz="0" w:space="0" w:color="auto"/>
                <w:left w:val="none" w:sz="0" w:space="0" w:color="auto"/>
                <w:bottom w:val="none" w:sz="0" w:space="0" w:color="auto"/>
                <w:right w:val="none" w:sz="0" w:space="0" w:color="auto"/>
              </w:divBdr>
            </w:div>
            <w:div w:id="887567614">
              <w:marLeft w:val="0"/>
              <w:marRight w:val="0"/>
              <w:marTop w:val="0"/>
              <w:marBottom w:val="0"/>
              <w:divBdr>
                <w:top w:val="none" w:sz="0" w:space="0" w:color="auto"/>
                <w:left w:val="none" w:sz="0" w:space="0" w:color="auto"/>
                <w:bottom w:val="none" w:sz="0" w:space="0" w:color="auto"/>
                <w:right w:val="none" w:sz="0" w:space="0" w:color="auto"/>
              </w:divBdr>
            </w:div>
            <w:div w:id="389773582">
              <w:marLeft w:val="0"/>
              <w:marRight w:val="0"/>
              <w:marTop w:val="0"/>
              <w:marBottom w:val="0"/>
              <w:divBdr>
                <w:top w:val="none" w:sz="0" w:space="0" w:color="auto"/>
                <w:left w:val="none" w:sz="0" w:space="0" w:color="auto"/>
                <w:bottom w:val="none" w:sz="0" w:space="0" w:color="auto"/>
                <w:right w:val="none" w:sz="0" w:space="0" w:color="auto"/>
              </w:divBdr>
            </w:div>
            <w:div w:id="1084648792">
              <w:marLeft w:val="0"/>
              <w:marRight w:val="0"/>
              <w:marTop w:val="0"/>
              <w:marBottom w:val="0"/>
              <w:divBdr>
                <w:top w:val="none" w:sz="0" w:space="0" w:color="auto"/>
                <w:left w:val="none" w:sz="0" w:space="0" w:color="auto"/>
                <w:bottom w:val="none" w:sz="0" w:space="0" w:color="auto"/>
                <w:right w:val="none" w:sz="0" w:space="0" w:color="auto"/>
              </w:divBdr>
            </w:div>
            <w:div w:id="2143619264">
              <w:marLeft w:val="0"/>
              <w:marRight w:val="0"/>
              <w:marTop w:val="0"/>
              <w:marBottom w:val="0"/>
              <w:divBdr>
                <w:top w:val="none" w:sz="0" w:space="0" w:color="auto"/>
                <w:left w:val="none" w:sz="0" w:space="0" w:color="auto"/>
                <w:bottom w:val="none" w:sz="0" w:space="0" w:color="auto"/>
                <w:right w:val="none" w:sz="0" w:space="0" w:color="auto"/>
              </w:divBdr>
            </w:div>
            <w:div w:id="1000890100">
              <w:marLeft w:val="0"/>
              <w:marRight w:val="0"/>
              <w:marTop w:val="0"/>
              <w:marBottom w:val="0"/>
              <w:divBdr>
                <w:top w:val="none" w:sz="0" w:space="0" w:color="auto"/>
                <w:left w:val="none" w:sz="0" w:space="0" w:color="auto"/>
                <w:bottom w:val="none" w:sz="0" w:space="0" w:color="auto"/>
                <w:right w:val="none" w:sz="0" w:space="0" w:color="auto"/>
              </w:divBdr>
            </w:div>
            <w:div w:id="1237477047">
              <w:marLeft w:val="0"/>
              <w:marRight w:val="0"/>
              <w:marTop w:val="0"/>
              <w:marBottom w:val="0"/>
              <w:divBdr>
                <w:top w:val="none" w:sz="0" w:space="0" w:color="auto"/>
                <w:left w:val="none" w:sz="0" w:space="0" w:color="auto"/>
                <w:bottom w:val="none" w:sz="0" w:space="0" w:color="auto"/>
                <w:right w:val="none" w:sz="0" w:space="0" w:color="auto"/>
              </w:divBdr>
            </w:div>
            <w:div w:id="690301565">
              <w:marLeft w:val="0"/>
              <w:marRight w:val="0"/>
              <w:marTop w:val="0"/>
              <w:marBottom w:val="0"/>
              <w:divBdr>
                <w:top w:val="none" w:sz="0" w:space="0" w:color="auto"/>
                <w:left w:val="none" w:sz="0" w:space="0" w:color="auto"/>
                <w:bottom w:val="none" w:sz="0" w:space="0" w:color="auto"/>
                <w:right w:val="none" w:sz="0" w:space="0" w:color="auto"/>
              </w:divBdr>
            </w:div>
            <w:div w:id="85930329">
              <w:marLeft w:val="0"/>
              <w:marRight w:val="0"/>
              <w:marTop w:val="0"/>
              <w:marBottom w:val="0"/>
              <w:divBdr>
                <w:top w:val="none" w:sz="0" w:space="0" w:color="auto"/>
                <w:left w:val="none" w:sz="0" w:space="0" w:color="auto"/>
                <w:bottom w:val="none" w:sz="0" w:space="0" w:color="auto"/>
                <w:right w:val="none" w:sz="0" w:space="0" w:color="auto"/>
              </w:divBdr>
            </w:div>
            <w:div w:id="933589669">
              <w:marLeft w:val="0"/>
              <w:marRight w:val="0"/>
              <w:marTop w:val="0"/>
              <w:marBottom w:val="0"/>
              <w:divBdr>
                <w:top w:val="none" w:sz="0" w:space="0" w:color="auto"/>
                <w:left w:val="none" w:sz="0" w:space="0" w:color="auto"/>
                <w:bottom w:val="none" w:sz="0" w:space="0" w:color="auto"/>
                <w:right w:val="none" w:sz="0" w:space="0" w:color="auto"/>
              </w:divBdr>
            </w:div>
            <w:div w:id="1311445669">
              <w:marLeft w:val="0"/>
              <w:marRight w:val="0"/>
              <w:marTop w:val="0"/>
              <w:marBottom w:val="0"/>
              <w:divBdr>
                <w:top w:val="none" w:sz="0" w:space="0" w:color="auto"/>
                <w:left w:val="none" w:sz="0" w:space="0" w:color="auto"/>
                <w:bottom w:val="none" w:sz="0" w:space="0" w:color="auto"/>
                <w:right w:val="none" w:sz="0" w:space="0" w:color="auto"/>
              </w:divBdr>
            </w:div>
            <w:div w:id="1408963920">
              <w:marLeft w:val="0"/>
              <w:marRight w:val="0"/>
              <w:marTop w:val="0"/>
              <w:marBottom w:val="0"/>
              <w:divBdr>
                <w:top w:val="none" w:sz="0" w:space="0" w:color="auto"/>
                <w:left w:val="none" w:sz="0" w:space="0" w:color="auto"/>
                <w:bottom w:val="none" w:sz="0" w:space="0" w:color="auto"/>
                <w:right w:val="none" w:sz="0" w:space="0" w:color="auto"/>
              </w:divBdr>
            </w:div>
            <w:div w:id="723717720">
              <w:marLeft w:val="0"/>
              <w:marRight w:val="0"/>
              <w:marTop w:val="0"/>
              <w:marBottom w:val="0"/>
              <w:divBdr>
                <w:top w:val="none" w:sz="0" w:space="0" w:color="auto"/>
                <w:left w:val="none" w:sz="0" w:space="0" w:color="auto"/>
                <w:bottom w:val="none" w:sz="0" w:space="0" w:color="auto"/>
                <w:right w:val="none" w:sz="0" w:space="0" w:color="auto"/>
              </w:divBdr>
            </w:div>
            <w:div w:id="1549339252">
              <w:marLeft w:val="0"/>
              <w:marRight w:val="0"/>
              <w:marTop w:val="0"/>
              <w:marBottom w:val="0"/>
              <w:divBdr>
                <w:top w:val="none" w:sz="0" w:space="0" w:color="auto"/>
                <w:left w:val="none" w:sz="0" w:space="0" w:color="auto"/>
                <w:bottom w:val="none" w:sz="0" w:space="0" w:color="auto"/>
                <w:right w:val="none" w:sz="0" w:space="0" w:color="auto"/>
              </w:divBdr>
            </w:div>
            <w:div w:id="40986000">
              <w:marLeft w:val="0"/>
              <w:marRight w:val="0"/>
              <w:marTop w:val="0"/>
              <w:marBottom w:val="0"/>
              <w:divBdr>
                <w:top w:val="none" w:sz="0" w:space="0" w:color="auto"/>
                <w:left w:val="none" w:sz="0" w:space="0" w:color="auto"/>
                <w:bottom w:val="none" w:sz="0" w:space="0" w:color="auto"/>
                <w:right w:val="none" w:sz="0" w:space="0" w:color="auto"/>
              </w:divBdr>
            </w:div>
            <w:div w:id="1975745581">
              <w:marLeft w:val="0"/>
              <w:marRight w:val="0"/>
              <w:marTop w:val="0"/>
              <w:marBottom w:val="0"/>
              <w:divBdr>
                <w:top w:val="none" w:sz="0" w:space="0" w:color="auto"/>
                <w:left w:val="none" w:sz="0" w:space="0" w:color="auto"/>
                <w:bottom w:val="none" w:sz="0" w:space="0" w:color="auto"/>
                <w:right w:val="none" w:sz="0" w:space="0" w:color="auto"/>
              </w:divBdr>
            </w:div>
            <w:div w:id="73627789">
              <w:marLeft w:val="0"/>
              <w:marRight w:val="0"/>
              <w:marTop w:val="0"/>
              <w:marBottom w:val="0"/>
              <w:divBdr>
                <w:top w:val="none" w:sz="0" w:space="0" w:color="auto"/>
                <w:left w:val="none" w:sz="0" w:space="0" w:color="auto"/>
                <w:bottom w:val="none" w:sz="0" w:space="0" w:color="auto"/>
                <w:right w:val="none" w:sz="0" w:space="0" w:color="auto"/>
              </w:divBdr>
            </w:div>
            <w:div w:id="2001615248">
              <w:marLeft w:val="0"/>
              <w:marRight w:val="0"/>
              <w:marTop w:val="0"/>
              <w:marBottom w:val="0"/>
              <w:divBdr>
                <w:top w:val="none" w:sz="0" w:space="0" w:color="auto"/>
                <w:left w:val="none" w:sz="0" w:space="0" w:color="auto"/>
                <w:bottom w:val="none" w:sz="0" w:space="0" w:color="auto"/>
                <w:right w:val="none" w:sz="0" w:space="0" w:color="auto"/>
              </w:divBdr>
            </w:div>
            <w:div w:id="1818915473">
              <w:marLeft w:val="0"/>
              <w:marRight w:val="0"/>
              <w:marTop w:val="0"/>
              <w:marBottom w:val="0"/>
              <w:divBdr>
                <w:top w:val="none" w:sz="0" w:space="0" w:color="auto"/>
                <w:left w:val="none" w:sz="0" w:space="0" w:color="auto"/>
                <w:bottom w:val="none" w:sz="0" w:space="0" w:color="auto"/>
                <w:right w:val="none" w:sz="0" w:space="0" w:color="auto"/>
              </w:divBdr>
            </w:div>
            <w:div w:id="1565749312">
              <w:marLeft w:val="0"/>
              <w:marRight w:val="0"/>
              <w:marTop w:val="0"/>
              <w:marBottom w:val="0"/>
              <w:divBdr>
                <w:top w:val="none" w:sz="0" w:space="0" w:color="auto"/>
                <w:left w:val="none" w:sz="0" w:space="0" w:color="auto"/>
                <w:bottom w:val="none" w:sz="0" w:space="0" w:color="auto"/>
                <w:right w:val="none" w:sz="0" w:space="0" w:color="auto"/>
              </w:divBdr>
            </w:div>
            <w:div w:id="1639410333">
              <w:marLeft w:val="0"/>
              <w:marRight w:val="0"/>
              <w:marTop w:val="0"/>
              <w:marBottom w:val="0"/>
              <w:divBdr>
                <w:top w:val="none" w:sz="0" w:space="0" w:color="auto"/>
                <w:left w:val="none" w:sz="0" w:space="0" w:color="auto"/>
                <w:bottom w:val="none" w:sz="0" w:space="0" w:color="auto"/>
                <w:right w:val="none" w:sz="0" w:space="0" w:color="auto"/>
              </w:divBdr>
            </w:div>
            <w:div w:id="878512091">
              <w:marLeft w:val="0"/>
              <w:marRight w:val="0"/>
              <w:marTop w:val="0"/>
              <w:marBottom w:val="0"/>
              <w:divBdr>
                <w:top w:val="none" w:sz="0" w:space="0" w:color="auto"/>
                <w:left w:val="none" w:sz="0" w:space="0" w:color="auto"/>
                <w:bottom w:val="none" w:sz="0" w:space="0" w:color="auto"/>
                <w:right w:val="none" w:sz="0" w:space="0" w:color="auto"/>
              </w:divBdr>
            </w:div>
            <w:div w:id="1613972152">
              <w:marLeft w:val="0"/>
              <w:marRight w:val="0"/>
              <w:marTop w:val="0"/>
              <w:marBottom w:val="0"/>
              <w:divBdr>
                <w:top w:val="none" w:sz="0" w:space="0" w:color="auto"/>
                <w:left w:val="none" w:sz="0" w:space="0" w:color="auto"/>
                <w:bottom w:val="none" w:sz="0" w:space="0" w:color="auto"/>
                <w:right w:val="none" w:sz="0" w:space="0" w:color="auto"/>
              </w:divBdr>
            </w:div>
            <w:div w:id="538516744">
              <w:marLeft w:val="0"/>
              <w:marRight w:val="0"/>
              <w:marTop w:val="0"/>
              <w:marBottom w:val="0"/>
              <w:divBdr>
                <w:top w:val="none" w:sz="0" w:space="0" w:color="auto"/>
                <w:left w:val="none" w:sz="0" w:space="0" w:color="auto"/>
                <w:bottom w:val="none" w:sz="0" w:space="0" w:color="auto"/>
                <w:right w:val="none" w:sz="0" w:space="0" w:color="auto"/>
              </w:divBdr>
            </w:div>
            <w:div w:id="1300838498">
              <w:marLeft w:val="0"/>
              <w:marRight w:val="0"/>
              <w:marTop w:val="0"/>
              <w:marBottom w:val="0"/>
              <w:divBdr>
                <w:top w:val="none" w:sz="0" w:space="0" w:color="auto"/>
                <w:left w:val="none" w:sz="0" w:space="0" w:color="auto"/>
                <w:bottom w:val="none" w:sz="0" w:space="0" w:color="auto"/>
                <w:right w:val="none" w:sz="0" w:space="0" w:color="auto"/>
              </w:divBdr>
            </w:div>
            <w:div w:id="454911989">
              <w:marLeft w:val="0"/>
              <w:marRight w:val="0"/>
              <w:marTop w:val="0"/>
              <w:marBottom w:val="0"/>
              <w:divBdr>
                <w:top w:val="none" w:sz="0" w:space="0" w:color="auto"/>
                <w:left w:val="none" w:sz="0" w:space="0" w:color="auto"/>
                <w:bottom w:val="none" w:sz="0" w:space="0" w:color="auto"/>
                <w:right w:val="none" w:sz="0" w:space="0" w:color="auto"/>
              </w:divBdr>
            </w:div>
            <w:div w:id="1170677719">
              <w:marLeft w:val="0"/>
              <w:marRight w:val="0"/>
              <w:marTop w:val="0"/>
              <w:marBottom w:val="0"/>
              <w:divBdr>
                <w:top w:val="none" w:sz="0" w:space="0" w:color="auto"/>
                <w:left w:val="none" w:sz="0" w:space="0" w:color="auto"/>
                <w:bottom w:val="none" w:sz="0" w:space="0" w:color="auto"/>
                <w:right w:val="none" w:sz="0" w:space="0" w:color="auto"/>
              </w:divBdr>
            </w:div>
            <w:div w:id="264460727">
              <w:marLeft w:val="0"/>
              <w:marRight w:val="0"/>
              <w:marTop w:val="0"/>
              <w:marBottom w:val="0"/>
              <w:divBdr>
                <w:top w:val="none" w:sz="0" w:space="0" w:color="auto"/>
                <w:left w:val="none" w:sz="0" w:space="0" w:color="auto"/>
                <w:bottom w:val="none" w:sz="0" w:space="0" w:color="auto"/>
                <w:right w:val="none" w:sz="0" w:space="0" w:color="auto"/>
              </w:divBdr>
            </w:div>
            <w:div w:id="1452820704">
              <w:marLeft w:val="0"/>
              <w:marRight w:val="0"/>
              <w:marTop w:val="0"/>
              <w:marBottom w:val="0"/>
              <w:divBdr>
                <w:top w:val="none" w:sz="0" w:space="0" w:color="auto"/>
                <w:left w:val="none" w:sz="0" w:space="0" w:color="auto"/>
                <w:bottom w:val="none" w:sz="0" w:space="0" w:color="auto"/>
                <w:right w:val="none" w:sz="0" w:space="0" w:color="auto"/>
              </w:divBdr>
            </w:div>
            <w:div w:id="1206524844">
              <w:marLeft w:val="0"/>
              <w:marRight w:val="0"/>
              <w:marTop w:val="0"/>
              <w:marBottom w:val="0"/>
              <w:divBdr>
                <w:top w:val="none" w:sz="0" w:space="0" w:color="auto"/>
                <w:left w:val="none" w:sz="0" w:space="0" w:color="auto"/>
                <w:bottom w:val="none" w:sz="0" w:space="0" w:color="auto"/>
                <w:right w:val="none" w:sz="0" w:space="0" w:color="auto"/>
              </w:divBdr>
            </w:div>
            <w:div w:id="462625229">
              <w:marLeft w:val="0"/>
              <w:marRight w:val="0"/>
              <w:marTop w:val="0"/>
              <w:marBottom w:val="0"/>
              <w:divBdr>
                <w:top w:val="none" w:sz="0" w:space="0" w:color="auto"/>
                <w:left w:val="none" w:sz="0" w:space="0" w:color="auto"/>
                <w:bottom w:val="none" w:sz="0" w:space="0" w:color="auto"/>
                <w:right w:val="none" w:sz="0" w:space="0" w:color="auto"/>
              </w:divBdr>
            </w:div>
            <w:div w:id="1343969691">
              <w:marLeft w:val="0"/>
              <w:marRight w:val="0"/>
              <w:marTop w:val="0"/>
              <w:marBottom w:val="0"/>
              <w:divBdr>
                <w:top w:val="none" w:sz="0" w:space="0" w:color="auto"/>
                <w:left w:val="none" w:sz="0" w:space="0" w:color="auto"/>
                <w:bottom w:val="none" w:sz="0" w:space="0" w:color="auto"/>
                <w:right w:val="none" w:sz="0" w:space="0" w:color="auto"/>
              </w:divBdr>
            </w:div>
            <w:div w:id="627858469">
              <w:marLeft w:val="0"/>
              <w:marRight w:val="0"/>
              <w:marTop w:val="0"/>
              <w:marBottom w:val="0"/>
              <w:divBdr>
                <w:top w:val="none" w:sz="0" w:space="0" w:color="auto"/>
                <w:left w:val="none" w:sz="0" w:space="0" w:color="auto"/>
                <w:bottom w:val="none" w:sz="0" w:space="0" w:color="auto"/>
                <w:right w:val="none" w:sz="0" w:space="0" w:color="auto"/>
              </w:divBdr>
            </w:div>
            <w:div w:id="418064188">
              <w:marLeft w:val="0"/>
              <w:marRight w:val="0"/>
              <w:marTop w:val="0"/>
              <w:marBottom w:val="0"/>
              <w:divBdr>
                <w:top w:val="none" w:sz="0" w:space="0" w:color="auto"/>
                <w:left w:val="none" w:sz="0" w:space="0" w:color="auto"/>
                <w:bottom w:val="none" w:sz="0" w:space="0" w:color="auto"/>
                <w:right w:val="none" w:sz="0" w:space="0" w:color="auto"/>
              </w:divBdr>
            </w:div>
            <w:div w:id="1253658045">
              <w:marLeft w:val="0"/>
              <w:marRight w:val="0"/>
              <w:marTop w:val="0"/>
              <w:marBottom w:val="0"/>
              <w:divBdr>
                <w:top w:val="none" w:sz="0" w:space="0" w:color="auto"/>
                <w:left w:val="none" w:sz="0" w:space="0" w:color="auto"/>
                <w:bottom w:val="none" w:sz="0" w:space="0" w:color="auto"/>
                <w:right w:val="none" w:sz="0" w:space="0" w:color="auto"/>
              </w:divBdr>
            </w:div>
            <w:div w:id="1517038238">
              <w:marLeft w:val="0"/>
              <w:marRight w:val="0"/>
              <w:marTop w:val="0"/>
              <w:marBottom w:val="0"/>
              <w:divBdr>
                <w:top w:val="none" w:sz="0" w:space="0" w:color="auto"/>
                <w:left w:val="none" w:sz="0" w:space="0" w:color="auto"/>
                <w:bottom w:val="none" w:sz="0" w:space="0" w:color="auto"/>
                <w:right w:val="none" w:sz="0" w:space="0" w:color="auto"/>
              </w:divBdr>
            </w:div>
            <w:div w:id="261888237">
              <w:marLeft w:val="0"/>
              <w:marRight w:val="0"/>
              <w:marTop w:val="0"/>
              <w:marBottom w:val="0"/>
              <w:divBdr>
                <w:top w:val="none" w:sz="0" w:space="0" w:color="auto"/>
                <w:left w:val="none" w:sz="0" w:space="0" w:color="auto"/>
                <w:bottom w:val="none" w:sz="0" w:space="0" w:color="auto"/>
                <w:right w:val="none" w:sz="0" w:space="0" w:color="auto"/>
              </w:divBdr>
            </w:div>
            <w:div w:id="1493794315">
              <w:marLeft w:val="0"/>
              <w:marRight w:val="0"/>
              <w:marTop w:val="0"/>
              <w:marBottom w:val="0"/>
              <w:divBdr>
                <w:top w:val="none" w:sz="0" w:space="0" w:color="auto"/>
                <w:left w:val="none" w:sz="0" w:space="0" w:color="auto"/>
                <w:bottom w:val="none" w:sz="0" w:space="0" w:color="auto"/>
                <w:right w:val="none" w:sz="0" w:space="0" w:color="auto"/>
              </w:divBdr>
            </w:div>
            <w:div w:id="575168746">
              <w:marLeft w:val="0"/>
              <w:marRight w:val="0"/>
              <w:marTop w:val="0"/>
              <w:marBottom w:val="0"/>
              <w:divBdr>
                <w:top w:val="none" w:sz="0" w:space="0" w:color="auto"/>
                <w:left w:val="none" w:sz="0" w:space="0" w:color="auto"/>
                <w:bottom w:val="none" w:sz="0" w:space="0" w:color="auto"/>
                <w:right w:val="none" w:sz="0" w:space="0" w:color="auto"/>
              </w:divBdr>
            </w:div>
            <w:div w:id="415977255">
              <w:marLeft w:val="0"/>
              <w:marRight w:val="0"/>
              <w:marTop w:val="0"/>
              <w:marBottom w:val="0"/>
              <w:divBdr>
                <w:top w:val="none" w:sz="0" w:space="0" w:color="auto"/>
                <w:left w:val="none" w:sz="0" w:space="0" w:color="auto"/>
                <w:bottom w:val="none" w:sz="0" w:space="0" w:color="auto"/>
                <w:right w:val="none" w:sz="0" w:space="0" w:color="auto"/>
              </w:divBdr>
            </w:div>
            <w:div w:id="484979508">
              <w:marLeft w:val="0"/>
              <w:marRight w:val="0"/>
              <w:marTop w:val="0"/>
              <w:marBottom w:val="0"/>
              <w:divBdr>
                <w:top w:val="none" w:sz="0" w:space="0" w:color="auto"/>
                <w:left w:val="none" w:sz="0" w:space="0" w:color="auto"/>
                <w:bottom w:val="none" w:sz="0" w:space="0" w:color="auto"/>
                <w:right w:val="none" w:sz="0" w:space="0" w:color="auto"/>
              </w:divBdr>
            </w:div>
            <w:div w:id="1806384659">
              <w:marLeft w:val="0"/>
              <w:marRight w:val="0"/>
              <w:marTop w:val="0"/>
              <w:marBottom w:val="0"/>
              <w:divBdr>
                <w:top w:val="none" w:sz="0" w:space="0" w:color="auto"/>
                <w:left w:val="none" w:sz="0" w:space="0" w:color="auto"/>
                <w:bottom w:val="none" w:sz="0" w:space="0" w:color="auto"/>
                <w:right w:val="none" w:sz="0" w:space="0" w:color="auto"/>
              </w:divBdr>
            </w:div>
            <w:div w:id="1915358547">
              <w:marLeft w:val="0"/>
              <w:marRight w:val="0"/>
              <w:marTop w:val="0"/>
              <w:marBottom w:val="0"/>
              <w:divBdr>
                <w:top w:val="none" w:sz="0" w:space="0" w:color="auto"/>
                <w:left w:val="none" w:sz="0" w:space="0" w:color="auto"/>
                <w:bottom w:val="none" w:sz="0" w:space="0" w:color="auto"/>
                <w:right w:val="none" w:sz="0" w:space="0" w:color="auto"/>
              </w:divBdr>
            </w:div>
            <w:div w:id="663095799">
              <w:marLeft w:val="0"/>
              <w:marRight w:val="0"/>
              <w:marTop w:val="0"/>
              <w:marBottom w:val="0"/>
              <w:divBdr>
                <w:top w:val="none" w:sz="0" w:space="0" w:color="auto"/>
                <w:left w:val="none" w:sz="0" w:space="0" w:color="auto"/>
                <w:bottom w:val="none" w:sz="0" w:space="0" w:color="auto"/>
                <w:right w:val="none" w:sz="0" w:space="0" w:color="auto"/>
              </w:divBdr>
            </w:div>
            <w:div w:id="1188374140">
              <w:marLeft w:val="0"/>
              <w:marRight w:val="0"/>
              <w:marTop w:val="0"/>
              <w:marBottom w:val="0"/>
              <w:divBdr>
                <w:top w:val="none" w:sz="0" w:space="0" w:color="auto"/>
                <w:left w:val="none" w:sz="0" w:space="0" w:color="auto"/>
                <w:bottom w:val="none" w:sz="0" w:space="0" w:color="auto"/>
                <w:right w:val="none" w:sz="0" w:space="0" w:color="auto"/>
              </w:divBdr>
            </w:div>
            <w:div w:id="2091153893">
              <w:marLeft w:val="0"/>
              <w:marRight w:val="0"/>
              <w:marTop w:val="0"/>
              <w:marBottom w:val="0"/>
              <w:divBdr>
                <w:top w:val="none" w:sz="0" w:space="0" w:color="auto"/>
                <w:left w:val="none" w:sz="0" w:space="0" w:color="auto"/>
                <w:bottom w:val="none" w:sz="0" w:space="0" w:color="auto"/>
                <w:right w:val="none" w:sz="0" w:space="0" w:color="auto"/>
              </w:divBdr>
            </w:div>
            <w:div w:id="1993555936">
              <w:marLeft w:val="0"/>
              <w:marRight w:val="0"/>
              <w:marTop w:val="0"/>
              <w:marBottom w:val="0"/>
              <w:divBdr>
                <w:top w:val="none" w:sz="0" w:space="0" w:color="auto"/>
                <w:left w:val="none" w:sz="0" w:space="0" w:color="auto"/>
                <w:bottom w:val="none" w:sz="0" w:space="0" w:color="auto"/>
                <w:right w:val="none" w:sz="0" w:space="0" w:color="auto"/>
              </w:divBdr>
            </w:div>
            <w:div w:id="375669255">
              <w:marLeft w:val="0"/>
              <w:marRight w:val="0"/>
              <w:marTop w:val="0"/>
              <w:marBottom w:val="0"/>
              <w:divBdr>
                <w:top w:val="none" w:sz="0" w:space="0" w:color="auto"/>
                <w:left w:val="none" w:sz="0" w:space="0" w:color="auto"/>
                <w:bottom w:val="none" w:sz="0" w:space="0" w:color="auto"/>
                <w:right w:val="none" w:sz="0" w:space="0" w:color="auto"/>
              </w:divBdr>
            </w:div>
          </w:divsChild>
        </w:div>
        <w:div w:id="1036003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95E1A-5FA1-4AE0-8E5E-00C28ADB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2017-05-26T20:33:00Z</dcterms:created>
  <dcterms:modified xsi:type="dcterms:W3CDTF">2017-05-26T20:33:00Z</dcterms:modified>
</cp:coreProperties>
</file>